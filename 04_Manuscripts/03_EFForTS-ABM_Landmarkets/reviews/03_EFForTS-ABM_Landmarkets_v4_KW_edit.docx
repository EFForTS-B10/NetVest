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4BE2A" w14:textId="77777777" w:rsidR="002E6997" w:rsidRDefault="007B6743">
      <w:pPr>
        <w:pStyle w:val="Title"/>
      </w:pPr>
      <w:r>
        <w:t xml:space="preserve">Key interactions between crop prices and labor costs: a smallholder simulation study with </w:t>
      </w:r>
      <w:proofErr w:type="spellStart"/>
      <w:r>
        <w:t>EFForTS</w:t>
      </w:r>
      <w:proofErr w:type="spellEnd"/>
      <w:r>
        <w:t>-ABM</w:t>
      </w:r>
    </w:p>
    <w:p w14:paraId="4CD00449" w14:textId="77777777" w:rsidR="002E6997" w:rsidRDefault="007B6743">
      <w:pPr>
        <w:pStyle w:val="Author"/>
      </w:pPr>
      <w:r>
        <w:t>Jan Salecker</w:t>
      </w:r>
      <w:proofErr w:type="gramStart"/>
      <w:r>
        <w:rPr>
          <w:vertAlign w:val="superscript"/>
        </w:rPr>
        <w:t>1,✉</w:t>
      </w:r>
      <w:proofErr w:type="gramEnd"/>
      <w:r>
        <w:t>, Sebastian Renner</w:t>
      </w:r>
      <w:r>
        <w:rPr>
          <w:vertAlign w:val="superscript"/>
        </w:rPr>
        <w:t>2</w:t>
      </w:r>
      <w:r>
        <w:t>, Julia Henzler</w:t>
      </w:r>
      <w:r>
        <w:rPr>
          <w:vertAlign w:val="superscript"/>
        </w:rPr>
        <w:t>1</w:t>
      </w:r>
      <w:r>
        <w:t>, and Kerstin Wiegand</w:t>
      </w:r>
      <w:r>
        <w:rPr>
          <w:vertAlign w:val="superscript"/>
        </w:rPr>
        <w:t>1</w:t>
      </w:r>
    </w:p>
    <w:p w14:paraId="634132BE" w14:textId="77777777" w:rsidR="002E6997" w:rsidRDefault="007B6743">
      <w:pPr>
        <w:pStyle w:val="Date"/>
      </w:pPr>
      <w:r>
        <w:t xml:space="preserve">28 </w:t>
      </w:r>
      <w:proofErr w:type="gramStart"/>
      <w:r>
        <w:t>September,</w:t>
      </w:r>
      <w:proofErr w:type="gramEnd"/>
      <w:r>
        <w:t xml:space="preserve"> 2020</w:t>
      </w:r>
    </w:p>
    <w:p w14:paraId="57449523" w14:textId="77777777" w:rsidR="002E6997" w:rsidRDefault="007B6743">
      <w:pPr>
        <w:pStyle w:val="Abstract"/>
      </w:pPr>
      <w:r>
        <w:t>Text of abstract</w:t>
      </w:r>
    </w:p>
    <w:p w14:paraId="7D1A520D" w14:textId="77777777" w:rsidR="002E6997" w:rsidRDefault="007B6743">
      <w:pPr>
        <w:pStyle w:val="FirstParagraph"/>
      </w:pPr>
      <w:r>
        <w:rPr>
          <w:vertAlign w:val="superscript"/>
        </w:rPr>
        <w:t>1</w:t>
      </w:r>
      <w:r>
        <w:t xml:space="preserve"> University of </w:t>
      </w:r>
      <w:proofErr w:type="spellStart"/>
      <w:r>
        <w:t>Goettingen</w:t>
      </w:r>
      <w:proofErr w:type="spellEnd"/>
      <w:r>
        <w:t>, Department of Ecosystem Modelling</w:t>
      </w:r>
      <w:r>
        <w:br/>
      </w:r>
      <w:r>
        <w:rPr>
          <w:vertAlign w:val="superscript"/>
        </w:rPr>
        <w:t>2</w:t>
      </w:r>
      <w:r>
        <w:t xml:space="preserve"> GIGA, Hamburg</w:t>
      </w:r>
    </w:p>
    <w:p w14:paraId="75CAC3F7" w14:textId="77777777" w:rsidR="002E6997" w:rsidRDefault="007B6743">
      <w:pPr>
        <w:pStyle w:val="BodyText"/>
      </w:pPr>
      <w:r>
        <w:rPr>
          <w:vertAlign w:val="superscript"/>
        </w:rPr>
        <w:t>✉</w:t>
      </w:r>
      <w:r>
        <w:t xml:space="preserve"> Correspondence: </w:t>
      </w:r>
      <w:hyperlink r:id="rId7">
        <w:r>
          <w:rPr>
            <w:rStyle w:val="Hyperlink"/>
          </w:rPr>
          <w:t>Jan Salecker &lt;</w:t>
        </w:r>
        <w:hyperlink r:id="rId8">
          <w:r>
            <w:rPr>
              <w:rStyle w:val="Hyperlink"/>
            </w:rPr>
            <w:t>jsaleck@gwdg.de</w:t>
          </w:r>
        </w:hyperlink>
        <w:r>
          <w:rPr>
            <w:rStyle w:val="Hyperlink"/>
          </w:rPr>
          <w:t>&gt;</w:t>
        </w:r>
      </w:hyperlink>
    </w:p>
    <w:p w14:paraId="7ECCD5AF" w14:textId="77777777" w:rsidR="002E6997" w:rsidRDefault="007B6743">
      <w:pPr>
        <w:pStyle w:val="Heading2"/>
      </w:pPr>
      <w:bookmarkStart w:id="0" w:name="introduction"/>
      <w:r>
        <w:t>Introduction</w:t>
      </w:r>
      <w:bookmarkEnd w:id="0"/>
    </w:p>
    <w:p w14:paraId="132E9DA0" w14:textId="77777777" w:rsidR="002E6997" w:rsidRDefault="007B6743">
      <w:pPr>
        <w:pStyle w:val="FirstParagraph"/>
      </w:pPr>
      <w:r>
        <w:t>Land-use changes have dramatically altered tropical landscapes in past decades (Powell et al., 2015). …</w:t>
      </w:r>
      <w:proofErr w:type="spellStart"/>
      <w:r>
        <w:t>Samllholders</w:t>
      </w:r>
      <w:proofErr w:type="spellEnd"/>
      <w:r>
        <w:t xml:space="preserve">, Jambi, Rubber, </w:t>
      </w:r>
      <w:proofErr w:type="spellStart"/>
      <w:r>
        <w:t>Oilpalm</w:t>
      </w:r>
      <w:proofErr w:type="spellEnd"/>
      <w:r>
        <w:t>, CRC…</w:t>
      </w:r>
    </w:p>
    <w:p w14:paraId="7E61D11F" w14:textId="41DFBD7B" w:rsidR="002E6997" w:rsidRDefault="007B6743" w:rsidP="007714AB">
      <w:pPr>
        <w:pStyle w:val="BodyText"/>
      </w:pPr>
      <w:r>
        <w:t xml:space="preserve">Recent studies found strong trade-offs between multitrophic biodiversity and economic profit of smallholders in Jambi, Indonesia (Grass et al., 2020). The study was based on an extensive biodiversity dataset and used relatively simple relationships to assess trade-offs between the ecological and economic sphere. </w:t>
      </w:r>
      <w:proofErr w:type="gramStart"/>
      <w:r>
        <w:t>In order to</w:t>
      </w:r>
      <w:proofErr w:type="gramEnd"/>
      <w:r>
        <w:t xml:space="preserve"> gain deeper and more specific insights into the transformation processes and potential interactions between these two spheres, more research is needed. Economic models are great learning tools to understand underlying dynamics and processes of complex socio-ecological systems (SES) [cite]. Recently, economic models are coupled to ecological models </w:t>
      </w:r>
      <w:proofErr w:type="gramStart"/>
      <w:r>
        <w:t>in order to</w:t>
      </w:r>
      <w:proofErr w:type="gramEnd"/>
      <w:r>
        <w:t xml:space="preserve"> gain insights into trade-offs and synergies between the ecological and socio-economic sphere (An, 2012; Schulze et al., 2017). </w:t>
      </w:r>
      <w:proofErr w:type="spellStart"/>
      <w:r>
        <w:t>EFForTS</w:t>
      </w:r>
      <w:proofErr w:type="spellEnd"/>
      <w:r>
        <w:t xml:space="preserve">-ABM is such a coupled socio-economic ecological simulation model, focusing on smallholder agriculture in Jambi province, Indonesia (Dislich et al., 2018). The model simulates rational economic decision-making of smallholder farmers and calculates consequences on the ecological sphere. In earlier publications and detailed sensitivity analyses we found that output crop prices and costs are major drivers of economic and ecological patterns at multiple spatial and temporal scales (Dislich et al., 2018). For example, low prices led to a high amount of bankruptcy of smallholders, especially when heterogeneous farming efficiency was included (Dislich et al., 2018). This led to high amounts of abandoned land. </w:t>
      </w:r>
      <w:proofErr w:type="gramStart"/>
      <w:r>
        <w:t>In reality however</w:t>
      </w:r>
      <w:proofErr w:type="gramEnd"/>
      <w:r>
        <w:t xml:space="preserve">, </w:t>
      </w:r>
      <w:r w:rsidR="007714AB">
        <w:t xml:space="preserve">when smallholders drop out of business </w:t>
      </w:r>
      <w:r>
        <w:t xml:space="preserve">land is mostly offered on the land market. Thus, we implemented a new model version that features a land market module which allows the transfer of land between households. This also means that economically successful smallholders can buy more land, and by that initiating land consolidation processes and increasing farming efficiency of the overall agricultural system. Both processes, are likely to inherit multiple complex interactions with other processes on the economic and ecological sphere. In this paper, we are interested in how different facets of spatial and non-spatial economic and ecological </w:t>
      </w:r>
      <w:r>
        <w:lastRenderedPageBreak/>
        <w:t xml:space="preserve">output react to changes in the output crop prices and labor costs. These parameters are the main drivers of the economic system and are of utmost importance because they can be specifically influenced by </w:t>
      </w:r>
      <w:proofErr w:type="gramStart"/>
      <w:r>
        <w:t>policy-making</w:t>
      </w:r>
      <w:proofErr w:type="gramEnd"/>
      <w:r>
        <w:t xml:space="preserve">. The main question of this study is therefore, “How do prices and labor costs affect household properties, landscape properties, and overall economic and ecological indicators in </w:t>
      </w:r>
      <w:proofErr w:type="spellStart"/>
      <w:r>
        <w:t>EFForTS</w:t>
      </w:r>
      <w:proofErr w:type="spellEnd"/>
      <w:r>
        <w:t>-ABM?”.</w:t>
      </w:r>
    </w:p>
    <w:p w14:paraId="09A095D7" w14:textId="77777777" w:rsidR="002E6997" w:rsidRDefault="007B6743">
      <w:pPr>
        <w:pStyle w:val="Heading2"/>
      </w:pPr>
      <w:bookmarkStart w:id="1" w:name="methods"/>
      <w:r>
        <w:t>Methods</w:t>
      </w:r>
      <w:bookmarkEnd w:id="1"/>
    </w:p>
    <w:p w14:paraId="70A10B14" w14:textId="77777777" w:rsidR="002E6997" w:rsidRDefault="007B6743">
      <w:pPr>
        <w:pStyle w:val="FirstParagraph"/>
      </w:pPr>
      <w:r>
        <w:t xml:space="preserve">Our analysis was conducted with </w:t>
      </w:r>
      <w:proofErr w:type="spellStart"/>
      <w:r>
        <w:t>EFForTS</w:t>
      </w:r>
      <w:proofErr w:type="spellEnd"/>
      <w:r>
        <w:t xml:space="preserve">-ABM version </w:t>
      </w:r>
      <w:proofErr w:type="spellStart"/>
      <w:r>
        <w:t>xy</w:t>
      </w:r>
      <w:proofErr w:type="spellEnd"/>
      <w:r>
        <w:t xml:space="preserve"> [cite]. Simulations were executed on the GWDG-HPC of the university of Göttingen, through the R package nlrx (Salecker, Sciaini, et al., 2019). The initial landscape was created through our landscape generator EFForTS-LGraf (Salecker, Dislich, et al., 2019). A detailed description of the </w:t>
      </w:r>
      <w:proofErr w:type="spellStart"/>
      <w:r>
        <w:t>EFForTS</w:t>
      </w:r>
      <w:proofErr w:type="spellEnd"/>
      <w:r>
        <w:t>-ABM model was published in (Dislich et al., 2018).</w:t>
      </w:r>
    </w:p>
    <w:p w14:paraId="6D330463" w14:textId="77777777" w:rsidR="002E6997" w:rsidRDefault="007B6743">
      <w:pPr>
        <w:pStyle w:val="Heading4"/>
      </w:pPr>
      <w:bookmarkStart w:id="2" w:name="short-description-of-efforts-abm"/>
      <w:r>
        <w:t xml:space="preserve">Short description of </w:t>
      </w:r>
      <w:proofErr w:type="spellStart"/>
      <w:r>
        <w:t>EFForTS</w:t>
      </w:r>
      <w:proofErr w:type="spellEnd"/>
      <w:r>
        <w:t>-ABM</w:t>
      </w:r>
      <w:bookmarkEnd w:id="2"/>
    </w:p>
    <w:p w14:paraId="593C2933" w14:textId="77777777" w:rsidR="002E6997" w:rsidRDefault="007B6743">
      <w:pPr>
        <w:pStyle w:val="Compact"/>
        <w:numPr>
          <w:ilvl w:val="0"/>
          <w:numId w:val="5"/>
        </w:numPr>
      </w:pPr>
      <w:r>
        <w:t>Jan Salecker</w:t>
      </w:r>
    </w:p>
    <w:p w14:paraId="74055E45" w14:textId="77777777" w:rsidR="002E6997" w:rsidRDefault="007B6743">
      <w:pPr>
        <w:pStyle w:val="Heading4"/>
      </w:pPr>
      <w:bookmarkStart w:id="3" w:name="description-of-the-new-landmarket-module"/>
      <w:r>
        <w:t xml:space="preserve">Description of the new </w:t>
      </w:r>
      <w:proofErr w:type="spellStart"/>
      <w:r>
        <w:t>landmarket</w:t>
      </w:r>
      <w:proofErr w:type="spellEnd"/>
      <w:r>
        <w:t xml:space="preserve"> module</w:t>
      </w:r>
      <w:bookmarkEnd w:id="3"/>
    </w:p>
    <w:p w14:paraId="0CFE679E" w14:textId="77777777" w:rsidR="002E6997" w:rsidRDefault="007B6743">
      <w:pPr>
        <w:pStyle w:val="Compact"/>
        <w:numPr>
          <w:ilvl w:val="0"/>
          <w:numId w:val="6"/>
        </w:numPr>
      </w:pPr>
      <w:r>
        <w:t>Sebastian Renner</w:t>
      </w:r>
    </w:p>
    <w:p w14:paraId="16D9D744" w14:textId="77777777" w:rsidR="002E6997" w:rsidRDefault="007B6743">
      <w:pPr>
        <w:pStyle w:val="Heading4"/>
      </w:pPr>
      <w:bookmarkStart w:id="4" w:name="description-of-the-biodiversity-module"/>
      <w:r>
        <w:t>Description of the biodiversity module</w:t>
      </w:r>
      <w:bookmarkEnd w:id="4"/>
    </w:p>
    <w:p w14:paraId="3E240E64" w14:textId="77777777" w:rsidR="002E6997" w:rsidRDefault="007B6743">
      <w:pPr>
        <w:pStyle w:val="Compact"/>
        <w:numPr>
          <w:ilvl w:val="0"/>
          <w:numId w:val="7"/>
        </w:numPr>
      </w:pPr>
      <w:r>
        <w:t>Julia Henzler</w:t>
      </w:r>
    </w:p>
    <w:p w14:paraId="0848DF22" w14:textId="77777777" w:rsidR="002E6997" w:rsidRDefault="007B6743">
      <w:pPr>
        <w:pStyle w:val="Heading4"/>
      </w:pPr>
      <w:bookmarkStart w:id="5" w:name="scenarios"/>
      <w:r>
        <w:t>Scenarios</w:t>
      </w:r>
      <w:bookmarkEnd w:id="5"/>
    </w:p>
    <w:p w14:paraId="6EA4D5CB" w14:textId="77777777" w:rsidR="002E6997" w:rsidRDefault="007B6743">
      <w:pPr>
        <w:pStyle w:val="FirstParagraph"/>
      </w:pPr>
      <w:r>
        <w:t xml:space="preserve">We initialized </w:t>
      </w:r>
      <w:proofErr w:type="spellStart"/>
      <w:r>
        <w:t>EFForTS</w:t>
      </w:r>
      <w:proofErr w:type="spellEnd"/>
      <w:r>
        <w:t xml:space="preserve">-ABM with a landscape that represents a typical situation in Jambi around XX years ago (see Figure 1). The landscape is dominated by rubber farming (~80% of agricultural area), smallholder households are rather small (log-normal distribution with a mean of 1 ha and a standard-deviation of 0.9) and are distributed within several small village clusters. The smallholders in our model landscapes choose between two different crop types (oil palm and rubber monoculture) through an </w:t>
      </w:r>
      <w:proofErr w:type="gramStart"/>
      <w:r>
        <w:t>economically-based</w:t>
      </w:r>
      <w:proofErr w:type="gramEnd"/>
      <w:r>
        <w:t xml:space="preserve"> rationale decision-making approach. Simulations are performed over 50 simulation years.</w:t>
      </w:r>
    </w:p>
    <w:p w14:paraId="44AAC0A9" w14:textId="3B3C3961" w:rsidR="002E6997" w:rsidRDefault="007B6743" w:rsidP="0023076F">
      <w:pPr>
        <w:pStyle w:val="BodyText"/>
      </w:pPr>
      <w:proofErr w:type="gramStart"/>
      <w:r>
        <w:t>In order to</w:t>
      </w:r>
      <w:proofErr w:type="gramEnd"/>
      <w:r>
        <w:t xml:space="preserve"> gain a detailed understanding of model interactions, we need to conduct and analyze price and cost scenarios. In the real world, crop output prices depend on global markets and are very dynamic [cite]. </w:t>
      </w:r>
      <w:r w:rsidR="0023076F">
        <w:t xml:space="preserve">and this </w:t>
      </w:r>
      <w:r>
        <w:t xml:space="preserve">hinders accurate </w:t>
      </w:r>
      <w:r w:rsidR="0023076F">
        <w:t xml:space="preserve">understanding of the </w:t>
      </w:r>
      <w:r>
        <w:t>mechanisms</w:t>
      </w:r>
      <w:r w:rsidR="0023076F">
        <w:t xml:space="preserve"> at play</w:t>
      </w:r>
      <w:r>
        <w:t xml:space="preserve">. In such cases, it is essential to investigate simple price scenarios. In our experiment, we varied the output prices of the two crops, based on historical price data [cite]. From these historical prices, we calculated and extracted for each crop the 25% and 75% quantiles. These price levels were then simulated in a full factorial simulation design resulting in four different settings: (1) highest: both crops are set to the 75% quantile price; (2) lowest: both crops are set to the 25% quantile price; (3) </w:t>
      </w:r>
      <w:proofErr w:type="spellStart"/>
      <w:r>
        <w:t>oilpalm</w:t>
      </w:r>
      <w:proofErr w:type="spellEnd"/>
      <w:r>
        <w:t xml:space="preserve">-boom: the palm oil price is set to the 75% quantile price, and the rubber price is set to the 25% quantile price; (4) rubber-boom: the rubber price is set to the 75% quantile price, and the palm oil price is set to the 25% quantile price. In all scenarios, prices were held constant </w:t>
      </w:r>
      <w:r w:rsidR="0023076F">
        <w:t xml:space="preserve">at their scenario-specific levels </w:t>
      </w:r>
      <w:r>
        <w:t>throughout the simulation time (50 years).</w:t>
      </w:r>
    </w:p>
    <w:p w14:paraId="65ADED3B" w14:textId="77777777" w:rsidR="002E6997" w:rsidRDefault="007B6743">
      <w:pPr>
        <w:pStyle w:val="BodyText"/>
      </w:pPr>
      <w:r>
        <w:lastRenderedPageBreak/>
        <w:t xml:space="preserve">In addition, we were interested in how these different price levels interact with wages for labor. Thus, each of these four price scenarios was repeated with </w:t>
      </w:r>
      <w:commentRangeStart w:id="6"/>
      <w:r>
        <w:t xml:space="preserve">five </w:t>
      </w:r>
      <w:commentRangeEnd w:id="6"/>
      <w:r w:rsidR="0023076F">
        <w:rPr>
          <w:rStyle w:val="CommentReference"/>
        </w:rPr>
        <w:commentReference w:id="6"/>
      </w:r>
      <w:r>
        <w:t xml:space="preserve">different levels of wages from the observed field data wage level to doubled wages. Simulations were repeated XXX times to control for randomness, resulting in XXX simulations (4 price scenarios * 4 wage levels * XXX replicates). For our analysis, we only considered model outputs from the last 20 years. Several spatial and non-spatial outputs were collected during and after simulations (see Table </w:t>
      </w:r>
      <w:proofErr w:type="spellStart"/>
      <w:r>
        <w:t>xy</w:t>
      </w:r>
      <w:proofErr w:type="spellEnd"/>
      <w:r>
        <w:t>).</w:t>
      </w:r>
    </w:p>
    <w:p w14:paraId="5C72E878" w14:textId="77777777" w:rsidR="002E6997" w:rsidRDefault="007B6743">
      <w:pPr>
        <w:pStyle w:val="BodyText"/>
      </w:pPr>
      <w:r>
        <w:rPr>
          <w:i/>
        </w:rPr>
        <w:t xml:space="preserve">Further </w:t>
      </w:r>
      <w:proofErr w:type="spellStart"/>
      <w:r>
        <w:rPr>
          <w:i/>
        </w:rPr>
        <w:t>parameterisation</w:t>
      </w:r>
      <w:proofErr w:type="spellEnd"/>
      <w:r>
        <w:rPr>
          <w:i/>
        </w:rPr>
        <w:t xml:space="preserve">: The </w:t>
      </w:r>
      <w:proofErr w:type="spellStart"/>
      <w:r>
        <w:rPr>
          <w:i/>
        </w:rPr>
        <w:t>landmarkets</w:t>
      </w:r>
      <w:proofErr w:type="spellEnd"/>
      <w:r>
        <w:rPr>
          <w:i/>
        </w:rPr>
        <w:t xml:space="preserve"> were set to active, and heterogeneity is present with learning activated.</w:t>
      </w:r>
    </w:p>
    <w:p w14:paraId="3F4D1CFC" w14:textId="77777777" w:rsidR="002E6997" w:rsidRDefault="007B6743">
      <w:r>
        <w:rPr>
          <w:noProof/>
          <w:lang w:bidi="he-IL"/>
        </w:rPr>
        <w:drawing>
          <wp:inline distT="0" distB="0" distL="0" distR="0" wp14:anchorId="538603E8" wp14:editId="5750BE2F">
            <wp:extent cx="3611727" cy="3611727"/>
            <wp:effectExtent l="0" t="0" r="0" b="0"/>
            <wp:docPr id="1" name="Picture" descr="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initial_landscape.png"/>
                    <pic:cNvPicPr>
                      <a:picLocks noChangeAspect="1" noChangeArrowheads="1"/>
                    </pic:cNvPicPr>
                  </pic:nvPicPr>
                  <pic:blipFill>
                    <a:blip r:embed="rId12"/>
                    <a:stretch>
                      <a:fillRect/>
                    </a:stretch>
                  </pic:blipFill>
                  <pic:spPr bwMode="auto">
                    <a:xfrm>
                      <a:off x="0" y="0"/>
                      <a:ext cx="3611727" cy="3611727"/>
                    </a:xfrm>
                    <a:prstGeom prst="rect">
                      <a:avLst/>
                    </a:prstGeom>
                    <a:noFill/>
                    <a:ln w="9525">
                      <a:noFill/>
                      <a:headEnd/>
                      <a:tailEnd/>
                    </a:ln>
                  </pic:spPr>
                </pic:pic>
              </a:graphicData>
            </a:graphic>
          </wp:inline>
        </w:drawing>
      </w:r>
    </w:p>
    <w:p w14:paraId="0C5DBDC7" w14:textId="77777777" w:rsidR="002E6997" w:rsidRDefault="007B6743">
      <w:pPr>
        <w:pStyle w:val="ImageCaption"/>
      </w:pPr>
      <w:r>
        <w:t>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w:t>
      </w:r>
    </w:p>
    <w:p w14:paraId="034620B0" w14:textId="77777777" w:rsidR="002E6997" w:rsidRDefault="007B6743">
      <w:pPr>
        <w:pStyle w:val="Heading2"/>
      </w:pPr>
      <w:bookmarkStart w:id="7" w:name="results-and-discussion"/>
      <w:r>
        <w:lastRenderedPageBreak/>
        <w:t>Results and discussion</w:t>
      </w:r>
      <w:bookmarkEnd w:id="7"/>
    </w:p>
    <w:p w14:paraId="3460A58D" w14:textId="77777777" w:rsidR="002E6997" w:rsidRDefault="007B6743">
      <w:r>
        <w:rPr>
          <w:noProof/>
          <w:lang w:bidi="he-IL"/>
        </w:rPr>
        <w:drawing>
          <wp:inline distT="0" distB="0" distL="0" distR="0" wp14:anchorId="4F9D0849" wp14:editId="5653B1FC">
            <wp:extent cx="5943600" cy="7428241"/>
            <wp:effectExtent l="0" t="0" r="0" b="0"/>
            <wp:docPr id="2" name="Picture" descr="Figure 2: Effect of price scenarios and wages on several outputs during the last 20 simulation years."/>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lines_panel.png"/>
                    <pic:cNvPicPr>
                      <a:picLocks noChangeAspect="1" noChangeArrowheads="1"/>
                    </pic:cNvPicPr>
                  </pic:nvPicPr>
                  <pic:blipFill>
                    <a:blip r:embed="rId13"/>
                    <a:stretch>
                      <a:fillRect/>
                    </a:stretch>
                  </pic:blipFill>
                  <pic:spPr bwMode="auto">
                    <a:xfrm>
                      <a:off x="0" y="0"/>
                      <a:ext cx="5943600" cy="7428241"/>
                    </a:xfrm>
                    <a:prstGeom prst="rect">
                      <a:avLst/>
                    </a:prstGeom>
                    <a:noFill/>
                    <a:ln w="9525">
                      <a:noFill/>
                      <a:headEnd/>
                      <a:tailEnd/>
                    </a:ln>
                  </pic:spPr>
                </pic:pic>
              </a:graphicData>
            </a:graphic>
          </wp:inline>
        </w:drawing>
      </w:r>
    </w:p>
    <w:p w14:paraId="7ABBF31B" w14:textId="61476C2D" w:rsidR="002E6997" w:rsidRDefault="007B6743" w:rsidP="0023076F">
      <w:pPr>
        <w:pStyle w:val="ImageCaption"/>
      </w:pPr>
      <w:r>
        <w:t xml:space="preserve">Figure 2: Effect of price scenarios and wages on several </w:t>
      </w:r>
      <w:r w:rsidR="0023076F">
        <w:t xml:space="preserve">landscape and household characteristics </w:t>
      </w:r>
      <w:r>
        <w:t>during the last 20 simulation years</w:t>
      </w:r>
      <w:r w:rsidR="0023076F">
        <w:t xml:space="preserve"> out of 50 simulated years</w:t>
      </w:r>
      <w:r>
        <w:t>.</w:t>
      </w:r>
    </w:p>
    <w:p w14:paraId="176A3E55" w14:textId="3226F96E" w:rsidR="002E6997" w:rsidRDefault="007B6743" w:rsidP="00461692">
      <w:pPr>
        <w:pStyle w:val="BodyText"/>
      </w:pPr>
      <w:r>
        <w:lastRenderedPageBreak/>
        <w:t xml:space="preserve">The fraction of agricultural area containing oil palm plantations was </w:t>
      </w:r>
      <w:r w:rsidR="00461692">
        <w:t xml:space="preserve">strongly </w:t>
      </w:r>
      <w:r>
        <w:t>affected by</w:t>
      </w:r>
      <w:r w:rsidR="00461692">
        <w:t xml:space="preserve"> both</w:t>
      </w:r>
      <w:r>
        <w:t xml:space="preserve"> the output prices and the wage levels (Fig. 2 A). Under default wage levels (wage=1), the oil palm area did only increase when the price difference between rubber and oil palm was at its maximum (</w:t>
      </w:r>
      <w:proofErr w:type="spellStart"/>
      <w:r>
        <w:t>oilpalm</w:t>
      </w:r>
      <w:proofErr w:type="spellEnd"/>
      <w:r>
        <w:t xml:space="preserve">-boom). This shows that at low wage levels, rubber is more competitive under most price scenarios. However, when wages increase, we observe oil palm expansion even in scenarios where the oil palm price is low (lowest). Still, in all scenarios except the </w:t>
      </w:r>
      <w:proofErr w:type="spellStart"/>
      <w:r>
        <w:t>oilpalm</w:t>
      </w:r>
      <w:proofErr w:type="spellEnd"/>
      <w:r>
        <w:t>-boom, rubber is the dominating land-use.</w:t>
      </w:r>
    </w:p>
    <w:p w14:paraId="61E60F87" w14:textId="56231071" w:rsidR="002E6997" w:rsidRDefault="007B6743" w:rsidP="00764E93">
      <w:pPr>
        <w:pStyle w:val="BodyText"/>
      </w:pPr>
      <w:r>
        <w:t xml:space="preserve">In addition to landscape composition (i.e. land-use fractions), landscape configuration (i.e. distribution of land uses) is an important driver of ecosystem functioning and biodiversity (Dislich et al., 2017). We looked at the edge density of resulting landscapes </w:t>
      </w:r>
      <w:proofErr w:type="gramStart"/>
      <w:r>
        <w:t>in order to</w:t>
      </w:r>
      <w:proofErr w:type="gramEnd"/>
      <w:r>
        <w:t xml:space="preserve"> assess the complexity of the landscape configuration. In a </w:t>
      </w:r>
      <w:proofErr w:type="gramStart"/>
      <w:r>
        <w:t>two crop</w:t>
      </w:r>
      <w:proofErr w:type="gramEnd"/>
      <w:r>
        <w:t xml:space="preserve"> system, we expect that the edge density is at its maximum when both crops are cultivated at 50%. However, a second driver, the allocation of land to the households may also affect spatial complexity. Overall, we observe higher edge density values when the conditions are less favorable for rubber </w:t>
      </w:r>
      <w:r w:rsidR="00764E93">
        <w:t xml:space="preserve">(Fig. 2 B). </w:t>
      </w:r>
      <w:r>
        <w:t>and the oil palm area increases (</w:t>
      </w:r>
      <w:r w:rsidR="00764E93">
        <w:t xml:space="preserve">cf. </w:t>
      </w:r>
      <w:r>
        <w:t xml:space="preserve">Fig. 2 </w:t>
      </w:r>
      <w:r w:rsidR="00764E93">
        <w:t>A</w:t>
      </w:r>
      <w:r>
        <w:t>). However, we also see a reversing trend when the fraction of oil palm increases above 50%.</w:t>
      </w:r>
    </w:p>
    <w:p w14:paraId="51EEA747" w14:textId="13D38261" w:rsidR="002E6997" w:rsidRDefault="007B6743" w:rsidP="00764E93">
      <w:pPr>
        <w:pStyle w:val="BodyText"/>
      </w:pPr>
      <w:r>
        <w:t xml:space="preserve">The number of households and the average size of agricultural area each household cultivates are indicator variables of consolidation processes. The number of active households in the model decreased with higher wages, irrespective of the price scenario (Fig. 2 C). The effect was strongest in scenarios where the rubber price is considerably low (lowest, </w:t>
      </w:r>
      <w:proofErr w:type="spellStart"/>
      <w:r>
        <w:t>oilpalm</w:t>
      </w:r>
      <w:proofErr w:type="spellEnd"/>
      <w:r>
        <w:t xml:space="preserve">-boom). In </w:t>
      </w:r>
      <w:proofErr w:type="gramStart"/>
      <w:r>
        <w:t xml:space="preserve">both </w:t>
      </w:r>
      <w:r w:rsidR="00764E93">
        <w:t>of these</w:t>
      </w:r>
      <w:proofErr w:type="gramEnd"/>
      <w:r w:rsidR="00764E93">
        <w:t xml:space="preserve"> scenarios</w:t>
      </w:r>
      <w:r>
        <w:t xml:space="preserve">, rubber cultivation is not competitive enough in comparison to </w:t>
      </w:r>
      <w:proofErr w:type="spellStart"/>
      <w:r>
        <w:t>oilpalm</w:t>
      </w:r>
      <w:proofErr w:type="spellEnd"/>
      <w:r>
        <w:t xml:space="preserve"> cultivation, thus households need to switch to the more profitable oil palm. While offering higher economic benefit, this comes at the price of high investment costs for changing land-use of plantations which </w:t>
      </w:r>
      <w:proofErr w:type="spellStart"/>
      <w:r>
        <w:t>can not</w:t>
      </w:r>
      <w:proofErr w:type="spellEnd"/>
      <w:r>
        <w:t xml:space="preserve"> be covered by all smallholders in our model. The complete economic system becomes more competitive and only the most efficient and wealthy households survive in business.</w:t>
      </w:r>
    </w:p>
    <w:p w14:paraId="4B942496" w14:textId="302441D3" w:rsidR="002E6997" w:rsidRDefault="007B6743">
      <w:pPr>
        <w:pStyle w:val="BodyText"/>
      </w:pPr>
      <w:r>
        <w:t xml:space="preserve">Due to the newly introduced </w:t>
      </w:r>
      <w:proofErr w:type="spellStart"/>
      <w:r>
        <w:t>landmarket</w:t>
      </w:r>
      <w:proofErr w:type="spellEnd"/>
      <w:r>
        <w:t xml:space="preserve"> module, existing smallholders can buy the land of other smallholders who dropped out of business. There is also the possibility that new immigrant smallholders enter the model and buy land. In the first case, we expect to see an increase in mean household size, whereas in the second case we expect to see an increase in immigrant household number. The household size increases significantly only for high wage levels </w:t>
      </w:r>
      <w:proofErr w:type="spellStart"/>
      <w:r>
        <w:t>under price</w:t>
      </w:r>
      <w:proofErr w:type="spellEnd"/>
      <w:r>
        <w:t xml:space="preserve"> scenarios where rubber prices are low (Fig. 2 D), which is in line with the overall lower number of households in these scenarios. The number of immigrant smallholders is varying slightly but is almost constantly shifting around 5 to 10 for all wage levels and price scenarios except the </w:t>
      </w:r>
      <w:proofErr w:type="spellStart"/>
      <w:r>
        <w:t>oilpalm</w:t>
      </w:r>
      <w:proofErr w:type="spellEnd"/>
      <w:r>
        <w:t>-boom at intermediate wage levels, where we observe a strong increase in immigrant household number (Fig. 2 E). Finally, if the system becomes to</w:t>
      </w:r>
      <w:r w:rsidR="00764E93">
        <w:t>o</w:t>
      </w:r>
      <w:r>
        <w:t xml:space="preserve"> </w:t>
      </w:r>
      <w:proofErr w:type="spellStart"/>
      <w:r>
        <w:t>competetive</w:t>
      </w:r>
      <w:proofErr w:type="spellEnd"/>
      <w:r>
        <w:t xml:space="preserve">, even the most efficient households might not be able to buy land on the </w:t>
      </w:r>
      <w:proofErr w:type="spellStart"/>
      <w:r>
        <w:t>landmarket</w:t>
      </w:r>
      <w:proofErr w:type="spellEnd"/>
      <w:r>
        <w:t xml:space="preserve">. In these cases, land might become abandoned. In our scenarios we only observe very little amount of </w:t>
      </w:r>
      <w:proofErr w:type="spellStart"/>
      <w:r>
        <w:t>abondend</w:t>
      </w:r>
      <w:proofErr w:type="spellEnd"/>
      <w:r>
        <w:t xml:space="preserve"> land, even in the most extreme scenario of lowest prices under doubled wages (Fig. 2 F). This shows that our scenario selection is still within reasonable boundaries and that all scenarios still provide options for sustainable farming.</w:t>
      </w:r>
    </w:p>
    <w:p w14:paraId="0D4C6783" w14:textId="77777777" w:rsidR="002E6997" w:rsidRDefault="007B6743">
      <w:pPr>
        <w:pStyle w:val="BodyText"/>
      </w:pPr>
      <w:r>
        <w:t xml:space="preserve">In summary, we see clear consolidation effects (less households with larger area), especially when rubber prices are low. This has strong implications for the collective crop </w:t>
      </w:r>
      <w:r>
        <w:lastRenderedPageBreak/>
        <w:t xml:space="preserve">yields in our landscape. For palm oil, we can see that the average yield across all households is increasing drastically when the system is more </w:t>
      </w:r>
      <w:proofErr w:type="spellStart"/>
      <w:r>
        <w:t>competetive</w:t>
      </w:r>
      <w:proofErr w:type="spellEnd"/>
      <w:r>
        <w:t xml:space="preserve"> and strong consolidation takes place (Fig. 2 G). For rubber, we observe a different picture. The only scenario where we observe consolidation towards higher efficiency is the lowest price scenario at medium to high wages. Here, less efficient rubber farmers are forced out of business, resulting in higher average yields (Fig. 2 H).</w:t>
      </w:r>
    </w:p>
    <w:p w14:paraId="472BB7F9" w14:textId="77777777" w:rsidR="002E6997" w:rsidRDefault="007B6743">
      <w:r>
        <w:rPr>
          <w:noProof/>
          <w:lang w:bidi="he-IL"/>
        </w:rPr>
        <w:drawing>
          <wp:inline distT="0" distB="0" distL="0" distR="0" wp14:anchorId="63DFE5BD" wp14:editId="1F7D71A8">
            <wp:extent cx="4333460" cy="3611727"/>
            <wp:effectExtent l="0" t="0" r="0" b="0"/>
            <wp:docPr id="3" name="Picture" descr="Figure 3: Comparison of provided biodiversity, carbon sotrage and consumption under different price and wage scenarios. We ranked each variable across all scenario settings with 1 indicating the highest outcome of any scenario and 0 indicating the lowest outcome of any scenario. That means, a bar of value 3 is the theoretical maximum and comprises the highest outcome for all three categories."/>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bar_ef.png"/>
                    <pic:cNvPicPr>
                      <a:picLocks noChangeAspect="1" noChangeArrowheads="1"/>
                    </pic:cNvPicPr>
                  </pic:nvPicPr>
                  <pic:blipFill>
                    <a:blip r:embed="rId14"/>
                    <a:stretch>
                      <a:fillRect/>
                    </a:stretch>
                  </pic:blipFill>
                  <pic:spPr bwMode="auto">
                    <a:xfrm>
                      <a:off x="0" y="0"/>
                      <a:ext cx="4333460" cy="3611727"/>
                    </a:xfrm>
                    <a:prstGeom prst="rect">
                      <a:avLst/>
                    </a:prstGeom>
                    <a:noFill/>
                    <a:ln w="9525">
                      <a:noFill/>
                      <a:headEnd/>
                      <a:tailEnd/>
                    </a:ln>
                  </pic:spPr>
                </pic:pic>
              </a:graphicData>
            </a:graphic>
          </wp:inline>
        </w:drawing>
      </w:r>
    </w:p>
    <w:p w14:paraId="733DABD0" w14:textId="55DA721B" w:rsidR="002E6997" w:rsidRDefault="007B6743" w:rsidP="00393DCC">
      <w:pPr>
        <w:pStyle w:val="ImageCaption"/>
      </w:pPr>
      <w:r>
        <w:t>Figure 3: Comparison of provided biodiversity, carbon st</w:t>
      </w:r>
      <w:r w:rsidR="00393DCC">
        <w:t>o</w:t>
      </w:r>
      <w:r>
        <w:t>rage and consumption under different price</w:t>
      </w:r>
      <w:r w:rsidR="00393DCC">
        <w:t xml:space="preserve"> (panels)</w:t>
      </w:r>
      <w:r>
        <w:t xml:space="preserve"> and wage </w:t>
      </w:r>
      <w:r w:rsidR="00393DCC">
        <w:t xml:space="preserve">(x-axes) </w:t>
      </w:r>
      <w:r>
        <w:t xml:space="preserve">scenarios. </w:t>
      </w:r>
      <w:r w:rsidR="00393DCC">
        <w:t>The three output variables biodiversity, carbon storage and consumption are given in relative terms</w:t>
      </w:r>
      <w:r w:rsidR="00910105">
        <w:t xml:space="preserve"> across all scenario settings</w:t>
      </w:r>
      <w:r w:rsidR="00393DCC">
        <w:t>. This is, w</w:t>
      </w:r>
      <w:r>
        <w:t xml:space="preserve">e ranked each </w:t>
      </w:r>
      <w:r w:rsidR="00393DCC">
        <w:t xml:space="preserve">of these three </w:t>
      </w:r>
      <w:r>
        <w:t>variable</w:t>
      </w:r>
      <w:r w:rsidR="00393DCC">
        <w:t>s</w:t>
      </w:r>
      <w:r>
        <w:t xml:space="preserve"> across all scenario settings</w:t>
      </w:r>
      <w:r w:rsidR="00393DCC">
        <w:t xml:space="preserve"> und </w:t>
      </w:r>
      <w:proofErr w:type="spellStart"/>
      <w:r w:rsidR="00393DCC">
        <w:t>dann</w:t>
      </w:r>
      <w:proofErr w:type="spellEnd"/>
      <w:r w:rsidR="00393DCC">
        <w:t xml:space="preserve"> hast Du </w:t>
      </w:r>
      <w:proofErr w:type="spellStart"/>
      <w:r w:rsidR="00393DCC">
        <w:t>noch</w:t>
      </w:r>
      <w:proofErr w:type="spellEnd"/>
      <w:r w:rsidR="00393DCC">
        <w:t xml:space="preserve"> was </w:t>
      </w:r>
      <w:proofErr w:type="spellStart"/>
      <w:r w:rsidR="00393DCC">
        <w:t>mit</w:t>
      </w:r>
      <w:proofErr w:type="spellEnd"/>
      <w:r w:rsidR="00393DCC">
        <w:t xml:space="preserve"> </w:t>
      </w:r>
      <w:proofErr w:type="spellStart"/>
      <w:r w:rsidR="00393DCC">
        <w:t>Prozent</w:t>
      </w:r>
      <w:proofErr w:type="spellEnd"/>
      <w:r w:rsidR="00393DCC">
        <w:t xml:space="preserve"> </w:t>
      </w:r>
      <w:proofErr w:type="spellStart"/>
      <w:r w:rsidR="00393DCC">
        <w:t>gemacht</w:t>
      </w:r>
      <w:proofErr w:type="spellEnd"/>
      <w:r w:rsidR="00393DCC">
        <w:t xml:space="preserve">, </w:t>
      </w:r>
      <w:proofErr w:type="spellStart"/>
      <w:r w:rsidR="00393DCC">
        <w:t>ein</w:t>
      </w:r>
      <w:proofErr w:type="spellEnd"/>
      <w:r w:rsidR="00393DCC">
        <w:t xml:space="preserve"> Rang </w:t>
      </w:r>
      <w:proofErr w:type="spellStart"/>
      <w:r w:rsidR="00393DCC">
        <w:t>geht</w:t>
      </w:r>
      <w:proofErr w:type="spellEnd"/>
      <w:r w:rsidR="00393DCC">
        <w:t xml:space="preserve"> ja von 0 (</w:t>
      </w:r>
      <w:proofErr w:type="spellStart"/>
      <w:r w:rsidR="00393DCC">
        <w:t>oder</w:t>
      </w:r>
      <w:proofErr w:type="spellEnd"/>
      <w:r w:rsidR="00393DCC">
        <w:t xml:space="preserve"> 1) bis n).Thus,</w:t>
      </w:r>
      <w:r>
        <w:t xml:space="preserve"> 1 </w:t>
      </w:r>
      <w:r w:rsidR="00393DCC">
        <w:t xml:space="preserve">and 0 </w:t>
      </w:r>
      <w:r>
        <w:t>indicat</w:t>
      </w:r>
      <w:r w:rsidR="00393DCC">
        <w:t>e</w:t>
      </w:r>
      <w:r>
        <w:t xml:space="preserve"> the highest </w:t>
      </w:r>
      <w:r w:rsidR="00393DCC">
        <w:t xml:space="preserve">and lowest </w:t>
      </w:r>
      <w:r>
        <w:t>outcome of any scenario</w:t>
      </w:r>
      <w:r w:rsidR="00393DCC">
        <w:t>, respectively</w:t>
      </w:r>
      <w:r>
        <w:t xml:space="preserve">. That means, a bar of value 3 is the theoretical maximum and comprises the highest outcome for all three </w:t>
      </w:r>
      <w:r w:rsidR="00393DCC">
        <w:t>variables</w:t>
      </w:r>
      <w:r>
        <w:t>.</w:t>
      </w:r>
    </w:p>
    <w:p w14:paraId="1FF53B08" w14:textId="505C78F6" w:rsidR="002E6997" w:rsidRDefault="004456DD" w:rsidP="00997730">
      <w:pPr>
        <w:pStyle w:val="BodyText"/>
      </w:pPr>
      <w:r>
        <w:t>O</w:t>
      </w:r>
      <w:r w:rsidR="00910105">
        <w:t xml:space="preserve">ur integrated </w:t>
      </w:r>
      <w:r w:rsidR="007B6743">
        <w:t xml:space="preserve">economic-ecological model </w:t>
      </w:r>
      <w:r w:rsidR="00910105">
        <w:t>provides</w:t>
      </w:r>
      <w:r w:rsidR="007B6743">
        <w:t xml:space="preserve"> the possibility to assess synergies and trade-offs between the economic and ecological sphere. Our main measure of economic benefit is the mean consumption of households. Overall, our results show </w:t>
      </w:r>
      <w:r w:rsidR="00115594">
        <w:t xml:space="preserve">complex interactions between prices and wages </w:t>
      </w:r>
      <w:r w:rsidR="007B6743">
        <w:t xml:space="preserve">(Fig. 3). </w:t>
      </w:r>
      <w:r w:rsidR="00115594">
        <w:t>In the two scenarios with high rubber prices (</w:t>
      </w:r>
      <w:r w:rsidR="00115594" w:rsidRPr="00CE74C6">
        <w:rPr>
          <w:i/>
          <w:iCs/>
        </w:rPr>
        <w:t>highest</w:t>
      </w:r>
      <w:r w:rsidR="00115594">
        <w:t xml:space="preserve">, </w:t>
      </w:r>
      <w:r w:rsidR="00115594" w:rsidRPr="00CE74C6">
        <w:rPr>
          <w:i/>
          <w:iCs/>
        </w:rPr>
        <w:t>rubber-boom</w:t>
      </w:r>
      <w:r w:rsidR="00115594">
        <w:t>)</w:t>
      </w:r>
      <w:r w:rsidR="007B6743">
        <w:t>, consumption decreases</w:t>
      </w:r>
      <w:r w:rsidR="00115594">
        <w:t xml:space="preserve"> with increasing wages,</w:t>
      </w:r>
      <w:r w:rsidR="007B6743">
        <w:t xml:space="preserve"> as </w:t>
      </w:r>
      <w:proofErr w:type="spellStart"/>
      <w:r w:rsidR="007B6743">
        <w:t>expectet</w:t>
      </w:r>
      <w:proofErr w:type="spellEnd"/>
      <w:r w:rsidR="00115594">
        <w:t>.</w:t>
      </w:r>
      <w:r w:rsidR="007B6743">
        <w:t xml:space="preserve"> </w:t>
      </w:r>
      <w:r w:rsidR="00115594">
        <w:t>However, the two other scenarios (lowest, oil-palm boom)</w:t>
      </w:r>
      <w:r w:rsidR="00115594" w:rsidRPr="00115594">
        <w:t xml:space="preserve"> </w:t>
      </w:r>
      <w:r w:rsidR="00115594">
        <w:t>show higher consumption for higher wage levels</w:t>
      </w:r>
      <w:proofErr w:type="gramStart"/>
      <w:r w:rsidR="00115594">
        <w:t>.</w:t>
      </w:r>
      <w:r w:rsidR="00115594" w:rsidDel="00115594">
        <w:t xml:space="preserve"> </w:t>
      </w:r>
      <w:r w:rsidR="007B6743">
        <w:t>.</w:t>
      </w:r>
      <w:proofErr w:type="gramEnd"/>
      <w:r w:rsidR="007B6743">
        <w:t xml:space="preserve"> Both scenarios, lowest and </w:t>
      </w:r>
      <w:proofErr w:type="spellStart"/>
      <w:r w:rsidR="007B6743">
        <w:t>oilpalm</w:t>
      </w:r>
      <w:proofErr w:type="spellEnd"/>
      <w:r w:rsidR="007B6743">
        <w:t>-</w:t>
      </w:r>
      <w:proofErr w:type="gramStart"/>
      <w:r w:rsidR="007B6743">
        <w:t>boom,.</w:t>
      </w:r>
      <w:proofErr w:type="gramEnd"/>
      <w:r w:rsidR="007B6743">
        <w:t xml:space="preserve"> </w:t>
      </w:r>
      <w:r w:rsidR="00115594">
        <w:t>As shown in Fig. 2, these scenarios lead to</w:t>
      </w:r>
      <w:r w:rsidR="00095C80">
        <w:t xml:space="preserve"> </w:t>
      </w:r>
      <w:proofErr w:type="spellStart"/>
      <w:r w:rsidR="00095C80">
        <w:t>oilpalm</w:t>
      </w:r>
      <w:proofErr w:type="spellEnd"/>
      <w:r w:rsidR="00095C80">
        <w:t>-</w:t>
      </w:r>
      <w:r w:rsidR="00115594">
        <w:t xml:space="preserve">dominated agriculture which experiences consolidation. </w:t>
      </w:r>
      <w:r w:rsidR="00A73903">
        <w:t xml:space="preserve">In </w:t>
      </w:r>
      <w:r w:rsidR="00997730">
        <w:t>conclusion</w:t>
      </w:r>
      <w:r w:rsidR="00A73903">
        <w:t>, higher prices do not necessarily lead to higher consumption</w:t>
      </w:r>
      <w:r w:rsidR="00997730">
        <w:t xml:space="preserve"> and rubber-dominated agriculture behaves fundamentally different from </w:t>
      </w:r>
      <w:proofErr w:type="spellStart"/>
      <w:r w:rsidR="00997730">
        <w:t>oilpalm</w:t>
      </w:r>
      <w:proofErr w:type="spellEnd"/>
      <w:r w:rsidR="00997730">
        <w:t xml:space="preserve">-dominated </w:t>
      </w:r>
      <w:r w:rsidR="00997730">
        <w:lastRenderedPageBreak/>
        <w:t>agriculture, with consumption increasing with wages in the former but not in the latter type of agriculture</w:t>
      </w:r>
      <w:r w:rsidR="00A73903">
        <w:t xml:space="preserve">. </w:t>
      </w:r>
    </w:p>
    <w:p w14:paraId="1DE66E1C" w14:textId="68A8778A" w:rsidR="002E6997" w:rsidRDefault="007B6743" w:rsidP="00245C1C">
      <w:pPr>
        <w:pStyle w:val="BodyText"/>
      </w:pPr>
      <w:r>
        <w:t xml:space="preserve">In terms of ecological functions, </w:t>
      </w:r>
      <w:r w:rsidR="00DB22CB">
        <w:t xml:space="preserve">carbon and biodiversity, </w:t>
      </w:r>
      <w:r w:rsidR="00245C1C">
        <w:t>the wage levels are way less important than the price scenarios. T</w:t>
      </w:r>
      <w:r>
        <w:t xml:space="preserve">he best scenario was </w:t>
      </w:r>
      <w:r w:rsidRPr="00CE74C6">
        <w:rPr>
          <w:i/>
          <w:iCs/>
        </w:rPr>
        <w:t>low</w:t>
      </w:r>
      <w:r w:rsidR="00DB22CB" w:rsidRPr="00CE74C6">
        <w:rPr>
          <w:i/>
          <w:iCs/>
        </w:rPr>
        <w:t>est</w:t>
      </w:r>
      <w:r w:rsidRPr="00CE74C6">
        <w:rPr>
          <w:i/>
          <w:iCs/>
        </w:rPr>
        <w:t xml:space="preserve"> prices</w:t>
      </w:r>
      <w:r>
        <w:t xml:space="preserve">, with high wages. Under these circumstances, economic pressure is at its maximum, leading to strong consolidation effects. Only the most efficient households survive and </w:t>
      </w:r>
      <w:proofErr w:type="gramStart"/>
      <w:r>
        <w:t>are able to</w:t>
      </w:r>
      <w:proofErr w:type="gramEnd"/>
      <w:r>
        <w:t xml:space="preserve"> make money from rubber </w:t>
      </w:r>
      <w:r w:rsidR="00DB22CB">
        <w:t xml:space="preserve">in view of </w:t>
      </w:r>
      <w:r>
        <w:t xml:space="preserve">low prices and high costs. However, </w:t>
      </w:r>
      <w:r w:rsidR="00DB22CB">
        <w:t>thes</w:t>
      </w:r>
      <w:r>
        <w:t xml:space="preserve">e household </w:t>
      </w:r>
      <w:r w:rsidR="00DB22CB">
        <w:t>tend to be large</w:t>
      </w:r>
      <w:r>
        <w:t xml:space="preserve">, </w:t>
      </w:r>
      <w:r w:rsidR="00245C1C">
        <w:t xml:space="preserve">and these households </w:t>
      </w:r>
      <w:r>
        <w:t xml:space="preserve">need to save a large amount of money to replant all fields. Thus, plantation cycles are probably extended, leading to higher carbon storage and biodiversity. The biodiversity shows a very clear pattern with improved biodiversity for all scenarios where rubber is still </w:t>
      </w:r>
      <w:proofErr w:type="spellStart"/>
      <w:r>
        <w:t>competetive</w:t>
      </w:r>
      <w:proofErr w:type="spellEnd"/>
      <w:r>
        <w:t xml:space="preserve"> (</w:t>
      </w:r>
      <w:proofErr w:type="spellStart"/>
      <w:r w:rsidR="00245C1C">
        <w:t>welche</w:t>
      </w:r>
      <w:proofErr w:type="spellEnd"/>
      <w:r w:rsidR="00245C1C">
        <w:t xml:space="preserve"> scenarios </w:t>
      </w:r>
      <w:proofErr w:type="spellStart"/>
      <w:r w:rsidR="00245C1C">
        <w:t>sind</w:t>
      </w:r>
      <w:proofErr w:type="spellEnd"/>
      <w:r w:rsidR="00245C1C">
        <w:t xml:space="preserve"> das? </w:t>
      </w:r>
      <w:r>
        <w:t xml:space="preserve">Fig. 3). However, the biodiversity is calculated with preliminary parameter values, so we need to take caution interpreting these values. But it shows that rubber-dominated farming is better for landscape-wise biodiversity. </w:t>
      </w:r>
    </w:p>
    <w:p w14:paraId="2C1AF799" w14:textId="5BC1597D" w:rsidR="002E6997" w:rsidRDefault="007B6743" w:rsidP="00245C1C">
      <w:pPr>
        <w:pStyle w:val="BodyText"/>
      </w:pPr>
      <w:r>
        <w:t xml:space="preserve">In summary, we could show that consumption (which relates to economic welfare within our virtual smallholder community), carbon accumulation and biodiversity follow quite different trajectories when output prices of crops and wage prices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interested if there are certain price patterns that could lead to high synergies across the three outputs. And indeed, we see some scenarios, where all three responses show relatively high ranks: We observe the highest </w:t>
      </w:r>
      <w:proofErr w:type="spellStart"/>
      <w:r>
        <w:t>snyergy</w:t>
      </w:r>
      <w:proofErr w:type="spellEnd"/>
      <w:r>
        <w:t xml:space="preserve"> at high prices, or at least high rubber prices at low wage levels. With high wages (2) we observe high economic benefit under an oil palm price boom, de</w:t>
      </w:r>
      <w:ins w:id="8" w:author="Kerstin" w:date="2020-09-30T16:51:00Z">
        <w:r w:rsidR="00245C1C">
          <w:t>s</w:t>
        </w:r>
      </w:ins>
      <w:r>
        <w:t>p</w:t>
      </w:r>
      <w:del w:id="9" w:author="Kerstin" w:date="2020-09-30T16:51:00Z">
        <w:r w:rsidDel="00245C1C">
          <w:delText>s</w:delText>
        </w:r>
      </w:del>
      <w:r>
        <w:t>ite with trade-offs in carbon and especially biodiversity. With medium wages and competitive rubber prices, we still see considerable amount of consumption and high ranks in carbon and biodiversity.</w:t>
      </w:r>
    </w:p>
    <w:p w14:paraId="219970BD" w14:textId="77777777" w:rsidR="002E6997" w:rsidRDefault="007B6743">
      <w:r>
        <w:rPr>
          <w:noProof/>
          <w:lang w:bidi="he-IL"/>
        </w:rPr>
        <w:lastRenderedPageBreak/>
        <w:drawing>
          <wp:inline distT="0" distB="0" distL="0" distR="0" wp14:anchorId="2A7E0663" wp14:editId="3FC7BAF6">
            <wp:extent cx="5416061" cy="5416061"/>
            <wp:effectExtent l="0" t="0" r="0" b="0"/>
            <wp:docPr id="4" name="Picture" descr="Figure 4: Standardized regression coefficients of various model outputs. SRCs were calculated through linear regression of outputs against scenario parameters price and wage. Panels show either direct parameter effects (row parameter = column parameter) or interaction effects (row parameter != column parameter). Colors indicate groups of outputs with red = functions, grey = yield, yellow = households and blue = landscape"/>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src_grid.png"/>
                    <pic:cNvPicPr>
                      <a:picLocks noChangeAspect="1" noChangeArrowheads="1"/>
                    </pic:cNvPicPr>
                  </pic:nvPicPr>
                  <pic:blipFill>
                    <a:blip r:embed="rId15"/>
                    <a:stretch>
                      <a:fillRect/>
                    </a:stretch>
                  </pic:blipFill>
                  <pic:spPr bwMode="auto">
                    <a:xfrm>
                      <a:off x="0" y="0"/>
                      <a:ext cx="5416061" cy="5416061"/>
                    </a:xfrm>
                    <a:prstGeom prst="rect">
                      <a:avLst/>
                    </a:prstGeom>
                    <a:noFill/>
                    <a:ln w="9525">
                      <a:noFill/>
                      <a:headEnd/>
                      <a:tailEnd/>
                    </a:ln>
                  </pic:spPr>
                </pic:pic>
              </a:graphicData>
            </a:graphic>
          </wp:inline>
        </w:drawing>
      </w:r>
    </w:p>
    <w:p w14:paraId="1686D96E" w14:textId="60C9C0E7" w:rsidR="002E6997" w:rsidRDefault="007B6743" w:rsidP="00E06AC1">
      <w:pPr>
        <w:pStyle w:val="ImageCaption"/>
      </w:pPr>
      <w:r>
        <w:t xml:space="preserve">Figure 4: Standardized regression coefficients </w:t>
      </w:r>
      <w:r w:rsidR="00245C1C">
        <w:t>(</w:t>
      </w:r>
      <w:proofErr w:type="gramStart"/>
      <w:r w:rsidR="00245C1C">
        <w:t>SRCs )</w:t>
      </w:r>
      <w:proofErr w:type="gramEnd"/>
      <w:r w:rsidR="00245C1C">
        <w:t xml:space="preserve"> </w:t>
      </w:r>
      <w:r>
        <w:t xml:space="preserve">of various model outputs. SRCs were calculated through linear regression of outputs against scenario parameters price and wage. Panels show either direct parameter effects (row parameter </w:t>
      </w:r>
      <w:r w:rsidR="00245C1C">
        <w:t>[see labels on the right</w:t>
      </w:r>
      <w:proofErr w:type="gramStart"/>
      <w:r w:rsidR="00245C1C">
        <w:t>!]</w:t>
      </w:r>
      <w:r>
        <w:t>=</w:t>
      </w:r>
      <w:proofErr w:type="gramEnd"/>
      <w:r>
        <w:t xml:space="preserve"> column parameter) or interaction effects (row parameter != column parameter). </w:t>
      </w:r>
      <w:r w:rsidR="00446F2C">
        <w:t>Output</w:t>
      </w:r>
      <w:r w:rsidR="00E06AC1">
        <w:t xml:space="preserve"> variable</w:t>
      </w:r>
      <w:r w:rsidR="00446F2C">
        <w:t xml:space="preserve">s are given on the left y-axis, for </w:t>
      </w:r>
      <w:r w:rsidR="00E06AC1">
        <w:t>easier interpretation c</w:t>
      </w:r>
      <w:r>
        <w:t>olors indicate groups of output</w:t>
      </w:r>
      <w:r w:rsidR="00E06AC1">
        <w:t xml:space="preserve"> variable</w:t>
      </w:r>
      <w:r>
        <w:t>s with red = functions, grey = yield, yellow = households and blue = landscape</w:t>
      </w:r>
      <w:ins w:id="10" w:author="Kerstin" w:date="2020-09-30T16:57:00Z">
        <w:r w:rsidR="00E06AC1">
          <w:t xml:space="preserve"> variables</w:t>
        </w:r>
      </w:ins>
      <w:ins w:id="11" w:author="Kerstin" w:date="2020-09-30T16:58:00Z">
        <w:r w:rsidR="00B6344B">
          <w:t xml:space="preserve">. Was </w:t>
        </w:r>
        <w:proofErr w:type="spellStart"/>
        <w:r w:rsidR="00B6344B">
          <w:t>bedeuted</w:t>
        </w:r>
        <w:proofErr w:type="spellEnd"/>
        <w:r w:rsidR="00B6344B">
          <w:t xml:space="preserve"> ‘estimate’?</w:t>
        </w:r>
      </w:ins>
    </w:p>
    <w:p w14:paraId="4E501179" w14:textId="77777777" w:rsidR="002E6997" w:rsidRDefault="007B6743">
      <w:pPr>
        <w:pStyle w:val="BodyText"/>
      </w:pPr>
      <w:proofErr w:type="gramStart"/>
      <w:r>
        <w:t>In order to</w:t>
      </w:r>
      <w:proofErr w:type="gramEnd"/>
      <w:r>
        <w:t xml:space="preserve"> provide a more generalizable outcome and to assess interaction effects, we applied linear models to our output matrix and calculated standardized regression coefficients.</w:t>
      </w:r>
    </w:p>
    <w:p w14:paraId="70BB37DB" w14:textId="3A858EDD" w:rsidR="002E6997" w:rsidRDefault="007B6743" w:rsidP="00597B55">
      <w:pPr>
        <w:pStyle w:val="BodyText"/>
      </w:pPr>
      <w:r>
        <w:t>Increasing rubber price has a positive effect on all three main output functions (consumption, biodiversity and carbon</w:t>
      </w:r>
      <w:r w:rsidR="00597B55">
        <w:t>; Fig. 4a</w:t>
      </w:r>
      <w:r>
        <w:t xml:space="preserve">) but prevents consolidation </w:t>
      </w:r>
      <w:r w:rsidR="00597B55">
        <w:t xml:space="preserve">(indicated by the negative correlation with household size and positive correlation with household </w:t>
      </w:r>
      <w:r w:rsidR="00597B55">
        <w:lastRenderedPageBreak/>
        <w:t xml:space="preserve">number, i.e. resulting in many small households) </w:t>
      </w:r>
      <w:r>
        <w:t xml:space="preserve">and </w:t>
      </w:r>
      <w:commentRangeStart w:id="12"/>
      <w:r>
        <w:t>increases in efficiency</w:t>
      </w:r>
      <w:commentRangeEnd w:id="12"/>
      <w:r w:rsidR="00597B55">
        <w:rPr>
          <w:rStyle w:val="CommentReference"/>
        </w:rPr>
        <w:commentReference w:id="12"/>
      </w:r>
      <w:r w:rsidR="00597B55">
        <w:t xml:space="preserve"> (indicated by positive correlation with edge density and negative correlation with oil palm area, i.e. leading to fragmented landscapes)</w:t>
      </w:r>
      <w:r>
        <w:t>.</w:t>
      </w:r>
    </w:p>
    <w:p w14:paraId="595AB1C9" w14:textId="156A06D2" w:rsidR="002E6997" w:rsidRDefault="007B6743">
      <w:pPr>
        <w:pStyle w:val="BodyText"/>
      </w:pPr>
      <w:r>
        <w:t>Increasing oil palm prices have a positive effect on consumption but show trade-offs in carbon and biodiversity</w:t>
      </w:r>
      <w:r w:rsidR="00597B55">
        <w:t xml:space="preserve"> (Fig. 4e)</w:t>
      </w:r>
      <w:r>
        <w:t>.</w:t>
      </w:r>
    </w:p>
    <w:p w14:paraId="07635526" w14:textId="5225996E" w:rsidR="002E6997" w:rsidRDefault="00597B55" w:rsidP="00597B55">
      <w:pPr>
        <w:pStyle w:val="BodyText"/>
      </w:pPr>
      <w:r>
        <w:t xml:space="preserve">High wages facilitate increased oil palm farming. </w:t>
      </w:r>
      <w:r w:rsidR="007B6743">
        <w:t xml:space="preserve">High wages </w:t>
      </w:r>
      <w:r>
        <w:t xml:space="preserve">also </w:t>
      </w:r>
      <w:r w:rsidR="007B6743">
        <w:t xml:space="preserve">are the main driver of household consolidation and increasing efficiency of the economic system. </w:t>
      </w:r>
      <w:r w:rsidR="00140166">
        <w:t xml:space="preserve"> (Fig. 4i)</w:t>
      </w:r>
    </w:p>
    <w:p w14:paraId="08C64037" w14:textId="14D16B38" w:rsidR="002E6997" w:rsidRDefault="007B6743" w:rsidP="00140166">
      <w:pPr>
        <w:pStyle w:val="BodyText"/>
      </w:pPr>
      <w:r>
        <w:t xml:space="preserve">However, our analysis also revealed some important interactions between prices and wages. For rubber prices, high wages reverse the positive trend on our three main functions (consumption, </w:t>
      </w:r>
      <w:proofErr w:type="gramStart"/>
      <w:r>
        <w:t>biodiversity</w:t>
      </w:r>
      <w:proofErr w:type="gramEnd"/>
      <w:r>
        <w:t xml:space="preserve"> and carbon</w:t>
      </w:r>
      <w:r w:rsidR="00140166">
        <w:t>; Fig. 4c</w:t>
      </w:r>
      <w:r>
        <w:t>). For oil palm prices, the d</w:t>
      </w:r>
      <w:r w:rsidR="00140166">
        <w:t>i</w:t>
      </w:r>
      <w:r>
        <w:t xml:space="preserve">rections of effects </w:t>
      </w:r>
      <w:proofErr w:type="gramStart"/>
      <w:r>
        <w:t>is</w:t>
      </w:r>
      <w:proofErr w:type="gramEnd"/>
      <w:r>
        <w:t xml:space="preserve"> almost the same, however, the negative trade-off effects on biodiversity and carbon are </w:t>
      </w:r>
      <w:proofErr w:type="spellStart"/>
      <w:r>
        <w:t>weakend</w:t>
      </w:r>
      <w:proofErr w:type="spellEnd"/>
      <w:r>
        <w:t xml:space="preserve"> considerably</w:t>
      </w:r>
      <w:ins w:id="13" w:author="Kerstin" w:date="2020-09-30T17:24:00Z">
        <w:r w:rsidR="00140166">
          <w:t xml:space="preserve"> (Fig. 4</w:t>
        </w:r>
      </w:ins>
      <w:ins w:id="14" w:author="Kerstin" w:date="2020-09-30T17:25:00Z">
        <w:r w:rsidR="00140166">
          <w:t>f</w:t>
        </w:r>
      </w:ins>
      <w:ins w:id="15" w:author="Kerstin" w:date="2020-09-30T17:24:00Z">
        <w:r w:rsidR="00140166">
          <w:t>)</w:t>
        </w:r>
      </w:ins>
      <w:r>
        <w:t>.</w:t>
      </w:r>
    </w:p>
    <w:p w14:paraId="389A344E" w14:textId="6837D4AD" w:rsidR="002E6997" w:rsidRDefault="007B6743" w:rsidP="00140166">
      <w:pPr>
        <w:pStyle w:val="BodyText"/>
      </w:pPr>
      <w:r>
        <w:t xml:space="preserve">From this we can conclude: Increased oil palm farming has negative </w:t>
      </w:r>
      <w:r w:rsidR="00140166">
        <w:t>effects on</w:t>
      </w:r>
      <w:r>
        <w:t xml:space="preserve"> for carbon and biodiversity but positive impact on economic welfare</w:t>
      </w:r>
      <w:r w:rsidR="00140166">
        <w:t>, leading to an ecological-economic trade-off</w:t>
      </w:r>
      <w:r>
        <w:t xml:space="preserve">. </w:t>
      </w:r>
      <w:r w:rsidR="00140166">
        <w:t xml:space="preserve"> Yet,</w:t>
      </w:r>
      <w:r>
        <w:t xml:space="preserve"> the negative </w:t>
      </w:r>
      <w:r w:rsidR="00140166">
        <w:t xml:space="preserve">environmental </w:t>
      </w:r>
      <w:r>
        <w:t>effects</w:t>
      </w:r>
      <w:r w:rsidR="00140166">
        <w:t xml:space="preserve"> of </w:t>
      </w:r>
      <w:r>
        <w:t xml:space="preserve">increased oil palm farming </w:t>
      </w:r>
      <w:r w:rsidR="00140166">
        <w:t xml:space="preserve">can be mitigated by </w:t>
      </w:r>
      <w:r>
        <w:t xml:space="preserve">increasing wages. To improve biodiversity, rubber should still be present in the system, but not combined with high wages. Thus, we suggest </w:t>
      </w:r>
      <w:proofErr w:type="gramStart"/>
      <w:r>
        <w:t>to give</w:t>
      </w:r>
      <w:proofErr w:type="gramEnd"/>
      <w:r>
        <w:t xml:space="preserve"> </w:t>
      </w:r>
      <w:del w:id="16" w:author="Jan Salecker" w:date="2020-10-02T10:02:00Z">
        <w:r w:rsidDel="00FA5998">
          <w:delText xml:space="preserve">subsidies </w:delText>
        </w:r>
      </w:del>
      <w:ins w:id="17" w:author="Jan Salecker" w:date="2020-10-02T10:02:00Z">
        <w:r w:rsidR="00FA5998">
          <w:t>–</w:t>
        </w:r>
        <w:r w:rsidR="00FA5998">
          <w:t xml:space="preserve"> </w:t>
        </w:r>
      </w:ins>
      <w:r>
        <w:t>to rubber farmers in order to compensate for the higher wages that are needed for efficient oil palm farming.</w:t>
      </w:r>
    </w:p>
    <w:p w14:paraId="0ED56244" w14:textId="77777777" w:rsidR="002E6997" w:rsidRDefault="007B6743">
      <w:pPr>
        <w:pStyle w:val="Heading2"/>
      </w:pPr>
      <w:bookmarkStart w:id="18" w:name="outlook"/>
      <w:r>
        <w:t>Outlook</w:t>
      </w:r>
      <w:bookmarkEnd w:id="18"/>
    </w:p>
    <w:p w14:paraId="2B277A95" w14:textId="77777777" w:rsidR="002E6997" w:rsidRDefault="007B6743">
      <w:pPr>
        <w:pStyle w:val="FirstParagraph"/>
      </w:pPr>
      <w:r>
        <w:t xml:space="preserve">The most important thing is to improve the biodiversity model. Julia is working on this! Besides </w:t>
      </w:r>
      <w:proofErr w:type="gramStart"/>
      <w:r>
        <w:t>that</w:t>
      </w:r>
      <w:proofErr w:type="gramEnd"/>
      <w:r>
        <w:t xml:space="preserve"> some questions need to be discussed:</w:t>
      </w:r>
    </w:p>
    <w:p w14:paraId="24968298" w14:textId="77777777" w:rsidR="002E6997" w:rsidRDefault="007B6743">
      <w:pPr>
        <w:pStyle w:val="Compact"/>
        <w:numPr>
          <w:ilvl w:val="0"/>
          <w:numId w:val="8"/>
        </w:numPr>
      </w:pPr>
      <w:r>
        <w:t xml:space="preserve">What do you think of the experimental </w:t>
      </w:r>
      <w:proofErr w:type="gramStart"/>
      <w:r>
        <w:t>design ?</w:t>
      </w:r>
      <w:proofErr w:type="gramEnd"/>
    </w:p>
    <w:p w14:paraId="3D1CBA3D" w14:textId="77777777" w:rsidR="002E6997" w:rsidRDefault="007B6743">
      <w:pPr>
        <w:pStyle w:val="Compact"/>
        <w:numPr>
          <w:ilvl w:val="1"/>
          <w:numId w:val="9"/>
        </w:numPr>
      </w:pPr>
      <w:r>
        <w:t>Do you have suggestions for improvements? (other/additional metrics)</w:t>
      </w:r>
    </w:p>
    <w:p w14:paraId="122198C5" w14:textId="77777777" w:rsidR="002E6997" w:rsidRDefault="007B6743">
      <w:pPr>
        <w:pStyle w:val="Compact"/>
        <w:numPr>
          <w:ilvl w:val="1"/>
          <w:numId w:val="9"/>
        </w:numPr>
      </w:pPr>
      <w:r>
        <w:t>Should we add even more complexity (e.g. compare different landscapes -&gt; one with connected households, one with less connected households -&gt; that would allow us to study learning effects)?</w:t>
      </w:r>
    </w:p>
    <w:p w14:paraId="2DEE728B" w14:textId="77777777" w:rsidR="002E6997" w:rsidRDefault="007B6743">
      <w:pPr>
        <w:pStyle w:val="Compact"/>
        <w:numPr>
          <w:ilvl w:val="0"/>
          <w:numId w:val="8"/>
        </w:numPr>
      </w:pPr>
      <w:r>
        <w:t>How do we want to treat the abandoned land in the future?</w:t>
      </w:r>
    </w:p>
    <w:p w14:paraId="2FAD0215" w14:textId="77777777" w:rsidR="002E6997" w:rsidRDefault="007B6743">
      <w:pPr>
        <w:pStyle w:val="Compact"/>
        <w:numPr>
          <w:ilvl w:val="1"/>
          <w:numId w:val="10"/>
        </w:numPr>
      </w:pPr>
      <w:r>
        <w:t xml:space="preserve">Does not seem to be a huge problem </w:t>
      </w:r>
      <w:proofErr w:type="gramStart"/>
      <w:r>
        <w:t>as long as</w:t>
      </w:r>
      <w:proofErr w:type="gramEnd"/>
      <w:r>
        <w:t xml:space="preserve"> we stay within reasonable boundaries</w:t>
      </w:r>
    </w:p>
    <w:p w14:paraId="1B35B354" w14:textId="77777777" w:rsidR="002E6997" w:rsidRDefault="007B6743">
      <w:r>
        <w:br w:type="page"/>
      </w:r>
    </w:p>
    <w:p w14:paraId="762D4CDE" w14:textId="77777777" w:rsidR="002E6997" w:rsidRDefault="007B6743">
      <w:pPr>
        <w:pStyle w:val="Heading1"/>
      </w:pPr>
      <w:bookmarkStart w:id="19" w:name="references"/>
      <w:r>
        <w:lastRenderedPageBreak/>
        <w:t>References</w:t>
      </w:r>
      <w:bookmarkEnd w:id="19"/>
    </w:p>
    <w:p w14:paraId="42EAD90F" w14:textId="77777777" w:rsidR="002E6997" w:rsidRDefault="007B6743">
      <w:pPr>
        <w:pStyle w:val="Bibliography"/>
      </w:pPr>
      <w:bookmarkStart w:id="20" w:name="ref-An2012"/>
      <w:bookmarkStart w:id="21" w:name="refs"/>
      <w:r>
        <w:t xml:space="preserve">An, L., 2012. Modeling human decisions in coupled human and natural systems: Review of agent-based models. Ecological Modelling 229, 25–36. </w:t>
      </w:r>
      <w:hyperlink r:id="rId16">
        <w:r>
          <w:rPr>
            <w:rStyle w:val="Hyperlink"/>
          </w:rPr>
          <w:t>https://doi.org/10.1016/j.ecolmodel.2011.07.010</w:t>
        </w:r>
      </w:hyperlink>
    </w:p>
    <w:p w14:paraId="4695EA64" w14:textId="77777777" w:rsidR="002E6997" w:rsidRDefault="007B6743">
      <w:pPr>
        <w:pStyle w:val="Bibliography"/>
      </w:pPr>
      <w:bookmarkStart w:id="22" w:name="ref-Dislich2018"/>
      <w:bookmarkEnd w:id="20"/>
      <w:r>
        <w:t xml:space="preserve">Dislich, C., </w:t>
      </w:r>
      <w:proofErr w:type="spellStart"/>
      <w:r>
        <w:t>Hettig</w:t>
      </w:r>
      <w:proofErr w:type="spellEnd"/>
      <w:r>
        <w:t xml:space="preserve">, E., Salecker, J., </w:t>
      </w:r>
      <w:proofErr w:type="spellStart"/>
      <w:r>
        <w:t>Heinonen</w:t>
      </w:r>
      <w:proofErr w:type="spellEnd"/>
      <w:r>
        <w:t xml:space="preserve">, J., Lay, J., Meyer, K.M., Wiegand, K., Tarigan, S., 2018. Land-use change in oil palm dominated tropical landscapes—An agent-based model to explore ecological and socio-economic trade-offs. PLOS ONE 13, e0190506. </w:t>
      </w:r>
      <w:hyperlink r:id="rId17">
        <w:r>
          <w:rPr>
            <w:rStyle w:val="Hyperlink"/>
          </w:rPr>
          <w:t>https://doi.org/10.1371/journal.pone.0190506</w:t>
        </w:r>
      </w:hyperlink>
    </w:p>
    <w:p w14:paraId="004DE549" w14:textId="77777777" w:rsidR="002E6997" w:rsidRDefault="007B6743">
      <w:pPr>
        <w:pStyle w:val="Bibliography"/>
      </w:pPr>
      <w:bookmarkStart w:id="23" w:name="ref-Dislich2017"/>
      <w:bookmarkEnd w:id="22"/>
      <w:r>
        <w:t xml:space="preserve">Dislich, C., </w:t>
      </w:r>
      <w:proofErr w:type="spellStart"/>
      <w:r>
        <w:t>Keyel</w:t>
      </w:r>
      <w:proofErr w:type="spellEnd"/>
      <w:r>
        <w:t xml:space="preserve">, A.C., Salecker, J., </w:t>
      </w:r>
      <w:proofErr w:type="spellStart"/>
      <w:r>
        <w:t>Kisel</w:t>
      </w:r>
      <w:proofErr w:type="spellEnd"/>
      <w:r>
        <w:t xml:space="preserve">, Y., Meyer, K.M., </w:t>
      </w:r>
      <w:proofErr w:type="spellStart"/>
      <w:r>
        <w:t>Auliya</w:t>
      </w:r>
      <w:proofErr w:type="spellEnd"/>
      <w:r>
        <w:t xml:space="preserve">, M., Barnes, A.D., Corre, M.D., Darras, K., Faust, H., Hess, B., </w:t>
      </w:r>
      <w:proofErr w:type="spellStart"/>
      <w:r>
        <w:t>Klasen</w:t>
      </w:r>
      <w:proofErr w:type="spellEnd"/>
      <w:r>
        <w:t xml:space="preserve">, S., Knohl, A., Kreft, H., </w:t>
      </w:r>
      <w:proofErr w:type="spellStart"/>
      <w:r>
        <w:t>Meijide</w:t>
      </w:r>
      <w:proofErr w:type="spellEnd"/>
      <w:r>
        <w:t xml:space="preserve">, A., </w:t>
      </w:r>
      <w:proofErr w:type="spellStart"/>
      <w:r>
        <w:t>Nurdiansyah</w:t>
      </w:r>
      <w:proofErr w:type="spellEnd"/>
      <w:r>
        <w:t xml:space="preserve">, F., Otten, F., </w:t>
      </w:r>
      <w:proofErr w:type="spellStart"/>
      <w:r>
        <w:t>Pe’er</w:t>
      </w:r>
      <w:proofErr w:type="spellEnd"/>
      <w:r>
        <w:t xml:space="preserve">, G., </w:t>
      </w:r>
      <w:proofErr w:type="spellStart"/>
      <w:r>
        <w:t>Steinebach</w:t>
      </w:r>
      <w:proofErr w:type="spellEnd"/>
      <w:r>
        <w:t xml:space="preserve">, S., Tarigan, S., </w:t>
      </w:r>
      <w:proofErr w:type="spellStart"/>
      <w:r>
        <w:t>Tölle</w:t>
      </w:r>
      <w:proofErr w:type="spellEnd"/>
      <w:r>
        <w:t xml:space="preserve">, M.H., Tscharntke, T., Wiegand, K., 2017. A review of the ecosystem functions in oil palm plantations, using forests as a reference system. Biological Reviews 92, 1539–1569. </w:t>
      </w:r>
      <w:hyperlink r:id="rId18">
        <w:r>
          <w:rPr>
            <w:rStyle w:val="Hyperlink"/>
          </w:rPr>
          <w:t>https://doi.org/10.1111/brv.12295</w:t>
        </w:r>
      </w:hyperlink>
    </w:p>
    <w:p w14:paraId="4761C4A9" w14:textId="77777777" w:rsidR="002E6997" w:rsidRDefault="007B6743">
      <w:pPr>
        <w:pStyle w:val="Bibliography"/>
      </w:pPr>
      <w:bookmarkStart w:id="24" w:name="ref-Grass2020"/>
      <w:bookmarkEnd w:id="23"/>
      <w:r>
        <w:t xml:space="preserve">Grass, I., Kubitza, C., Krishna, V.V., Corre, M.D., </w:t>
      </w:r>
      <w:proofErr w:type="spellStart"/>
      <w:r>
        <w:t>Mußhoff</w:t>
      </w:r>
      <w:proofErr w:type="spellEnd"/>
      <w:r>
        <w:t xml:space="preserve">, O., </w:t>
      </w:r>
      <w:proofErr w:type="spellStart"/>
      <w:r>
        <w:t>Pütz</w:t>
      </w:r>
      <w:proofErr w:type="spellEnd"/>
      <w:r>
        <w:t xml:space="preserve">, P., Drescher, J., Rembold, K., </w:t>
      </w:r>
      <w:proofErr w:type="spellStart"/>
      <w:r>
        <w:t>Ariyanti</w:t>
      </w:r>
      <w:proofErr w:type="spellEnd"/>
      <w:r>
        <w:t xml:space="preserve">, E.S., Barnes, A.D., Brinkmann, N., Brose, U., </w:t>
      </w:r>
      <w:proofErr w:type="spellStart"/>
      <w:r>
        <w:t>Brümmer</w:t>
      </w:r>
      <w:proofErr w:type="spellEnd"/>
      <w:r>
        <w:t xml:space="preserve">, B., </w:t>
      </w:r>
      <w:proofErr w:type="spellStart"/>
      <w:r>
        <w:t>Buchori</w:t>
      </w:r>
      <w:proofErr w:type="spellEnd"/>
      <w:r>
        <w:t xml:space="preserve">, D., Daniel, R., Darras, K.F.A., Faust, H., Fehrmann, L., Hein, J., </w:t>
      </w:r>
      <w:proofErr w:type="spellStart"/>
      <w:r>
        <w:t>Hennings</w:t>
      </w:r>
      <w:proofErr w:type="spellEnd"/>
      <w:r>
        <w:t xml:space="preserve">, N., </w:t>
      </w:r>
      <w:proofErr w:type="spellStart"/>
      <w:r>
        <w:t>Hidayat</w:t>
      </w:r>
      <w:proofErr w:type="spellEnd"/>
      <w:r>
        <w:t xml:space="preserve">, P., </w:t>
      </w:r>
      <w:proofErr w:type="spellStart"/>
      <w:r>
        <w:t>Hölscher</w:t>
      </w:r>
      <w:proofErr w:type="spellEnd"/>
      <w:r>
        <w:t xml:space="preserve">, D., </w:t>
      </w:r>
      <w:proofErr w:type="spellStart"/>
      <w:r>
        <w:t>Jochum</w:t>
      </w:r>
      <w:proofErr w:type="spellEnd"/>
      <w:r>
        <w:t xml:space="preserve">, M., Knohl, A., Kotowska, M.M., Krashevska, V., Kreft, H., Leuschner, C., </w:t>
      </w:r>
      <w:proofErr w:type="spellStart"/>
      <w:r>
        <w:t>Lobite</w:t>
      </w:r>
      <w:proofErr w:type="spellEnd"/>
      <w:r>
        <w:t xml:space="preserve">, N.J.S., </w:t>
      </w:r>
      <w:proofErr w:type="spellStart"/>
      <w:r>
        <w:t>Panjaitan</w:t>
      </w:r>
      <w:proofErr w:type="spellEnd"/>
      <w:r>
        <w:t xml:space="preserve">, R., Polle, A., Potapov, A.M., </w:t>
      </w:r>
      <w:proofErr w:type="spellStart"/>
      <w:r>
        <w:t>Purnama</w:t>
      </w:r>
      <w:proofErr w:type="spellEnd"/>
      <w:r>
        <w:t xml:space="preserve">, E., </w:t>
      </w:r>
      <w:proofErr w:type="spellStart"/>
      <w:r>
        <w:t>Qaim</w:t>
      </w:r>
      <w:proofErr w:type="spellEnd"/>
      <w:r>
        <w:t xml:space="preserve">, M., </w:t>
      </w:r>
      <w:proofErr w:type="spellStart"/>
      <w:r>
        <w:t>Röll</w:t>
      </w:r>
      <w:proofErr w:type="spellEnd"/>
      <w:r>
        <w:t xml:space="preserve">, A., Scheu, S., Schneider, D., Tjoa, A., Tscharntke, T., Veldkamp, E., </w:t>
      </w:r>
      <w:proofErr w:type="spellStart"/>
      <w:r>
        <w:t>Wollni</w:t>
      </w:r>
      <w:proofErr w:type="spellEnd"/>
      <w:r>
        <w:t xml:space="preserve">, M., 2020. Trade-offs between multifunctionality and profit in tropical smallholder landscapes. Nature Communications 11, 1–13. </w:t>
      </w:r>
      <w:hyperlink r:id="rId19">
        <w:r>
          <w:rPr>
            <w:rStyle w:val="Hyperlink"/>
          </w:rPr>
          <w:t>https://doi.org/10.1038/s41467-020-15013-5</w:t>
        </w:r>
      </w:hyperlink>
    </w:p>
    <w:p w14:paraId="0CC26882" w14:textId="77777777" w:rsidR="002E6997" w:rsidRDefault="007B6743">
      <w:pPr>
        <w:pStyle w:val="Bibliography"/>
      </w:pPr>
      <w:bookmarkStart w:id="25" w:name="ref-Powell2015"/>
      <w:bookmarkEnd w:id="24"/>
      <w:r>
        <w:t xml:space="preserve">Powell, L.L., Wolfe, J.D., Johnson, E.I., Hines, J.E., Nichols, J.D., Stouffer, P.C., 2015. Heterogeneous movement of insectivorous Amazonian birds through primary and secondary forest: A case study using multistate models with radiotelemetry data. Biological Conservation 188, 100–108. </w:t>
      </w:r>
      <w:hyperlink r:id="rId20">
        <w:r>
          <w:rPr>
            <w:rStyle w:val="Hyperlink"/>
          </w:rPr>
          <w:t>https://doi.org/10.1016/j.biocon.2015.01.028</w:t>
        </w:r>
      </w:hyperlink>
    </w:p>
    <w:p w14:paraId="192FEE50" w14:textId="77777777" w:rsidR="002E6997" w:rsidRDefault="007B6743">
      <w:pPr>
        <w:pStyle w:val="Bibliography"/>
      </w:pPr>
      <w:bookmarkStart w:id="26" w:name="ref-Salecker2019"/>
      <w:bookmarkEnd w:id="25"/>
      <w:r>
        <w:t xml:space="preserve">Salecker, J., Dislich, C., Wiegand, K., Meyer, K.M., </w:t>
      </w:r>
      <w:proofErr w:type="spellStart"/>
      <w:r>
        <w:t>Pe´er</w:t>
      </w:r>
      <w:proofErr w:type="spellEnd"/>
      <w:r>
        <w:t xml:space="preserve">, G., 2019. EFForTS-LGraf: A landscape generator for creating smallholder-driven land-use mosaics. PLOS ONE 14, e0222949. </w:t>
      </w:r>
      <w:hyperlink r:id="rId21">
        <w:r>
          <w:rPr>
            <w:rStyle w:val="Hyperlink"/>
          </w:rPr>
          <w:t>https://doi.org/10.1371/journal.pone.0222949</w:t>
        </w:r>
      </w:hyperlink>
    </w:p>
    <w:p w14:paraId="5ED6378C" w14:textId="77777777" w:rsidR="002E6997" w:rsidRDefault="007B6743">
      <w:pPr>
        <w:pStyle w:val="Bibliography"/>
      </w:pPr>
      <w:bookmarkStart w:id="27" w:name="ref-Salecker2019a"/>
      <w:bookmarkEnd w:id="26"/>
      <w:r>
        <w:t>Salecker, J., Sciaini, M., Meyer, K.M., Wiegand, K., 2019. The &lt;</w:t>
      </w:r>
      <w:proofErr w:type="spellStart"/>
      <w:r>
        <w:t>scp</w:t>
      </w:r>
      <w:proofErr w:type="spellEnd"/>
      <w:r>
        <w:t>&gt;nlrx r&lt;/</w:t>
      </w:r>
      <w:proofErr w:type="spellStart"/>
      <w:r>
        <w:t>scp</w:t>
      </w:r>
      <w:proofErr w:type="spellEnd"/>
      <w:r>
        <w:t xml:space="preserve">&gt; package: A next‐generation framework for reproducible </w:t>
      </w:r>
      <w:proofErr w:type="spellStart"/>
      <w:r>
        <w:t>NetLogo</w:t>
      </w:r>
      <w:proofErr w:type="spellEnd"/>
      <w:r>
        <w:t xml:space="preserve"> model analyses. Methods in Ecology and Evolution 10, 1854–1863. </w:t>
      </w:r>
      <w:hyperlink r:id="rId22">
        <w:r>
          <w:rPr>
            <w:rStyle w:val="Hyperlink"/>
          </w:rPr>
          <w:t>https://doi.org/10.1111/2041-210X.13286</w:t>
        </w:r>
      </w:hyperlink>
    </w:p>
    <w:p w14:paraId="5B1DD072" w14:textId="77777777" w:rsidR="002E6997" w:rsidRDefault="007B6743">
      <w:pPr>
        <w:pStyle w:val="Bibliography"/>
      </w:pPr>
      <w:bookmarkStart w:id="28" w:name="ref-Schulze2017"/>
      <w:bookmarkEnd w:id="27"/>
      <w:r>
        <w:t xml:space="preserve">Schulze, J., Müller, B., Groeneveld, J., Grimm, V., 2017. Agent-based modelling of social-ecological systems: Achievements, challenges, and a way forward. JASSS 20. </w:t>
      </w:r>
      <w:hyperlink r:id="rId23">
        <w:r>
          <w:rPr>
            <w:rStyle w:val="Hyperlink"/>
          </w:rPr>
          <w:t>https://doi.org/10.18564/jasss.3423</w:t>
        </w:r>
      </w:hyperlink>
    </w:p>
    <w:bookmarkEnd w:id="21"/>
    <w:bookmarkEnd w:id="28"/>
    <w:p w14:paraId="21D29668" w14:textId="77777777" w:rsidR="002E6997" w:rsidRDefault="007B6743">
      <w:r>
        <w:br w:type="page"/>
      </w:r>
    </w:p>
    <w:p w14:paraId="26E0EA53" w14:textId="77777777" w:rsidR="002E6997" w:rsidRDefault="007B6743">
      <w:pPr>
        <w:pStyle w:val="Heading3"/>
      </w:pPr>
      <w:bookmarkStart w:id="29" w:name="appendix"/>
      <w:r>
        <w:lastRenderedPageBreak/>
        <w:t>Appendix</w:t>
      </w:r>
      <w:bookmarkEnd w:id="29"/>
    </w:p>
    <w:p w14:paraId="1D8A4420" w14:textId="77777777" w:rsidR="002E6997" w:rsidRDefault="007B6743">
      <w:r>
        <w:br w:type="page"/>
      </w:r>
    </w:p>
    <w:p w14:paraId="5C644E86" w14:textId="77777777" w:rsidR="002E6997" w:rsidRDefault="007B6743">
      <w:pPr>
        <w:pStyle w:val="Heading3"/>
      </w:pPr>
      <w:bookmarkStart w:id="30" w:name="colophon"/>
      <w:r>
        <w:lastRenderedPageBreak/>
        <w:t>Colophon</w:t>
      </w:r>
      <w:bookmarkEnd w:id="30"/>
    </w:p>
    <w:p w14:paraId="0F254ECA" w14:textId="77777777" w:rsidR="002E6997" w:rsidRDefault="007B6743">
      <w:pPr>
        <w:pStyle w:val="FirstParagraph"/>
      </w:pPr>
      <w:r>
        <w:t>This report was generated on 2020-09-28 13:28:56 using the following computational environment and dependencies:</w:t>
      </w:r>
    </w:p>
    <w:p w14:paraId="254C4246" w14:textId="77777777" w:rsidR="002E6997" w:rsidRDefault="007B6743">
      <w:pPr>
        <w:pStyle w:val="SourceCode"/>
      </w:pPr>
      <w:r>
        <w:rPr>
          <w:rStyle w:val="VerbatimChar"/>
        </w:rPr>
        <w:t>#&gt; - Session info ---------------------------------------------------------------</w:t>
      </w:r>
      <w:r>
        <w:br/>
      </w:r>
      <w:r>
        <w:rPr>
          <w:rStyle w:val="VerbatimChar"/>
        </w:rPr>
        <w:t xml:space="preserve">#&gt;  setting  value                       </w:t>
      </w:r>
      <w:r>
        <w:br/>
      </w:r>
      <w:r>
        <w:rPr>
          <w:rStyle w:val="VerbatimChar"/>
        </w:rPr>
        <w:t>#&gt;  version  R version 4.0.2 (2020-06-22)</w:t>
      </w:r>
      <w:r>
        <w:br/>
      </w:r>
      <w:r>
        <w:rPr>
          <w:rStyle w:val="VerbatimChar"/>
        </w:rPr>
        <w:t xml:space="preserve">#&gt;  </w:t>
      </w:r>
      <w:proofErr w:type="spellStart"/>
      <w:r>
        <w:rPr>
          <w:rStyle w:val="VerbatimChar"/>
        </w:rPr>
        <w:t>os</w:t>
      </w:r>
      <w:proofErr w:type="spellEnd"/>
      <w:r>
        <w:rPr>
          <w:rStyle w:val="VerbatimChar"/>
        </w:rPr>
        <w:t xml:space="preserve">       Windows 10 x64              </w:t>
      </w:r>
      <w:r>
        <w:br/>
      </w:r>
      <w:r>
        <w:rPr>
          <w:rStyle w:val="VerbatimChar"/>
        </w:rPr>
        <w:t xml:space="preserve">#&gt;  system   x86_64, mingw32             </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rPr>
          <w:rStyle w:val="VerbatimChar"/>
        </w:rPr>
        <w:t xml:space="preserve">                       </w:t>
      </w:r>
      <w:r>
        <w:br/>
      </w:r>
      <w:r>
        <w:rPr>
          <w:rStyle w:val="VerbatimChar"/>
        </w:rPr>
        <w:t xml:space="preserve">#&gt;  language (EN)                        </w:t>
      </w:r>
      <w:r>
        <w:br/>
      </w:r>
      <w:r>
        <w:rPr>
          <w:rStyle w:val="VerbatimChar"/>
        </w:rPr>
        <w:t xml:space="preserve">#&gt;  collate  English_Germany.1252        </w:t>
      </w:r>
      <w:r>
        <w:br/>
      </w:r>
      <w:r>
        <w:rPr>
          <w:rStyle w:val="VerbatimChar"/>
        </w:rPr>
        <w:t xml:space="preserve">#&gt;  </w:t>
      </w:r>
      <w:proofErr w:type="spellStart"/>
      <w:r>
        <w:rPr>
          <w:rStyle w:val="VerbatimChar"/>
        </w:rPr>
        <w:t>ctype</w:t>
      </w:r>
      <w:proofErr w:type="spellEnd"/>
      <w:r>
        <w:rPr>
          <w:rStyle w:val="VerbatimChar"/>
        </w:rPr>
        <w:t xml:space="preserve">    English_Germany.1252        </w:t>
      </w:r>
      <w:r>
        <w:br/>
      </w:r>
      <w:r>
        <w:rPr>
          <w:rStyle w:val="VerbatimChar"/>
        </w:rPr>
        <w:t xml:space="preserve">#&gt;  </w:t>
      </w:r>
      <w:proofErr w:type="spellStart"/>
      <w:r>
        <w:rPr>
          <w:rStyle w:val="VerbatimChar"/>
        </w:rPr>
        <w:t>tz</w:t>
      </w:r>
      <w:proofErr w:type="spellEnd"/>
      <w:r>
        <w:rPr>
          <w:rStyle w:val="VerbatimChar"/>
        </w:rPr>
        <w:t xml:space="preserve">       Europe/Berlin               </w:t>
      </w:r>
      <w:r>
        <w:br/>
      </w:r>
      <w:r>
        <w:rPr>
          <w:rStyle w:val="VerbatimChar"/>
        </w:rPr>
        <w:t xml:space="preserve">#&gt;  date     2020-09-28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 xml:space="preserve">#&gt;  </w:t>
      </w:r>
      <w:proofErr w:type="spellStart"/>
      <w:r>
        <w:rPr>
          <w:rStyle w:val="VerbatimChar"/>
        </w:rPr>
        <w:t>assertthat</w:t>
      </w:r>
      <w:proofErr w:type="spellEnd"/>
      <w:r>
        <w:rPr>
          <w:rStyle w:val="VerbatimChar"/>
        </w:rPr>
        <w:t xml:space="preserve">    0.2.1   2019-03-21 [1] CRAN (R 4.0.2)</w:t>
      </w:r>
      <w:r>
        <w:br/>
      </w:r>
      <w:r>
        <w:rPr>
          <w:rStyle w:val="VerbatimChar"/>
        </w:rPr>
        <w:t>#&gt;  backports     1.1.8   2020-06-17 [1] CRAN (R 4.0.2)</w:t>
      </w:r>
      <w:r>
        <w:br/>
      </w:r>
      <w:r>
        <w:rPr>
          <w:rStyle w:val="VerbatimChar"/>
        </w:rPr>
        <w:t xml:space="preserve">#&gt;  </w:t>
      </w:r>
      <w:proofErr w:type="spellStart"/>
      <w:r>
        <w:rPr>
          <w:rStyle w:val="VerbatimChar"/>
        </w:rPr>
        <w:t>bookdown</w:t>
      </w:r>
      <w:proofErr w:type="spellEnd"/>
      <w:r>
        <w:rPr>
          <w:rStyle w:val="VerbatimChar"/>
        </w:rPr>
        <w:t xml:space="preserve">      0.20    2020-06-23 [1] CRAN (R 4.0.2)</w:t>
      </w:r>
      <w:r>
        <w:br/>
      </w:r>
      <w:r>
        <w:rPr>
          <w:rStyle w:val="VerbatimChar"/>
        </w:rPr>
        <w:t xml:space="preserve">#&gt;  </w:t>
      </w:r>
      <w:proofErr w:type="spellStart"/>
      <w:r>
        <w:rPr>
          <w:rStyle w:val="VerbatimChar"/>
        </w:rPr>
        <w:t>callr</w:t>
      </w:r>
      <w:proofErr w:type="spellEnd"/>
      <w:r>
        <w:rPr>
          <w:rStyle w:val="VerbatimChar"/>
        </w:rPr>
        <w:t xml:space="preserve">         3.4.3   2020-03-28 [1] CRAN (R 4.0.2)</w:t>
      </w:r>
      <w:r>
        <w:br/>
      </w:r>
      <w:r>
        <w:rPr>
          <w:rStyle w:val="VerbatimChar"/>
        </w:rPr>
        <w:t>#&gt;  cli           2.0.2   2020-02-28 [1] CRAN (R 4.0.2)</w:t>
      </w:r>
      <w:r>
        <w:br/>
      </w:r>
      <w:r>
        <w:rPr>
          <w:rStyle w:val="VerbatimChar"/>
        </w:rPr>
        <w:t>#&gt;  crayon        1.3.4   2017-09-16 [1] CRAN (R 4.0.2)</w:t>
      </w:r>
      <w:r>
        <w:br/>
      </w:r>
      <w:r>
        <w:rPr>
          <w:rStyle w:val="VerbatimChar"/>
        </w:rPr>
        <w:t>#&gt;  desc          1.2.0   2018-05-01 [1] CRAN (R 4.0.2)</w:t>
      </w:r>
      <w:r>
        <w:br/>
      </w:r>
      <w:r>
        <w:rPr>
          <w:rStyle w:val="VerbatimChar"/>
        </w:rPr>
        <w:t xml:space="preserve">#&gt;  </w:t>
      </w:r>
      <w:proofErr w:type="spellStart"/>
      <w:r>
        <w:rPr>
          <w:rStyle w:val="VerbatimChar"/>
        </w:rPr>
        <w:t>devtools</w:t>
      </w:r>
      <w:proofErr w:type="spellEnd"/>
      <w:r>
        <w:rPr>
          <w:rStyle w:val="VerbatimChar"/>
        </w:rPr>
        <w:t xml:space="preserve">      2.3.0   2020-04-10 [1] CRAN (R 4.0.2)</w:t>
      </w:r>
      <w:r>
        <w:br/>
      </w:r>
      <w:r>
        <w:rPr>
          <w:rStyle w:val="VerbatimChar"/>
        </w:rPr>
        <w:t>#&gt;  digest        0.6.25  2020-02-23 [1] CRAN (R 4.0.2)</w:t>
      </w:r>
      <w:r>
        <w:br/>
      </w:r>
      <w:r>
        <w:rPr>
          <w:rStyle w:val="VerbatimChar"/>
        </w:rPr>
        <w:t>#&gt;  ellipsis      0.3.1   2020-05-15 [1] CRAN (R 4.0.2)</w:t>
      </w:r>
      <w:r>
        <w:br/>
      </w:r>
      <w:r>
        <w:rPr>
          <w:rStyle w:val="VerbatimChar"/>
        </w:rPr>
        <w:t>#&gt;  evaluate      0.14    2019-05-28 [1] CRAN (R 4.0.2)</w:t>
      </w:r>
      <w:r>
        <w:br/>
      </w:r>
      <w:r>
        <w:rPr>
          <w:rStyle w:val="VerbatimChar"/>
        </w:rPr>
        <w:t xml:space="preserve">#&gt;  </w:t>
      </w:r>
      <w:proofErr w:type="spellStart"/>
      <w:r>
        <w:rPr>
          <w:rStyle w:val="VerbatimChar"/>
        </w:rPr>
        <w:t>fansi</w:t>
      </w:r>
      <w:proofErr w:type="spellEnd"/>
      <w:r>
        <w:rPr>
          <w:rStyle w:val="VerbatimChar"/>
        </w:rPr>
        <w:t xml:space="preserve">         0.4.1   2020-01-08 [1] CRAN (R 4.0.2)</w:t>
      </w:r>
      <w:r>
        <w:br/>
      </w:r>
      <w:r>
        <w:rPr>
          <w:rStyle w:val="VerbatimChar"/>
        </w:rPr>
        <w:t>#&gt;  fs            1.4.1   2020-04-04 [1] CRAN (R 4.0.2)</w:t>
      </w:r>
      <w:r>
        <w:br/>
      </w:r>
      <w:r>
        <w:rPr>
          <w:rStyle w:val="VerbatimChar"/>
        </w:rPr>
        <w:t>#&gt;  glue          1.4.1   2020-05-13 [1] CRAN (R 4.0.2)</w:t>
      </w:r>
      <w:r>
        <w:br/>
      </w:r>
      <w:r>
        <w:rPr>
          <w:rStyle w:val="VerbatimChar"/>
        </w:rPr>
        <w:t xml:space="preserve">#&gt;  </w:t>
      </w:r>
      <w:proofErr w:type="spellStart"/>
      <w:r>
        <w:rPr>
          <w:rStyle w:val="VerbatimChar"/>
        </w:rPr>
        <w:t>htmltools</w:t>
      </w:r>
      <w:proofErr w:type="spellEnd"/>
      <w:r>
        <w:rPr>
          <w:rStyle w:val="VerbatimChar"/>
        </w:rPr>
        <w:t xml:space="preserve">     0.5.0   2020-06-16 [1] CRAN (R 4.0.2)</w:t>
      </w:r>
      <w:r>
        <w:br/>
      </w:r>
      <w:r>
        <w:rPr>
          <w:rStyle w:val="VerbatimChar"/>
        </w:rPr>
        <w:t xml:space="preserve">#&gt;  </w:t>
      </w:r>
      <w:proofErr w:type="spellStart"/>
      <w:r>
        <w:rPr>
          <w:rStyle w:val="VerbatimChar"/>
        </w:rPr>
        <w:t>knitr</w:t>
      </w:r>
      <w:proofErr w:type="spellEnd"/>
      <w:r>
        <w:rPr>
          <w:rStyle w:val="VerbatimChar"/>
        </w:rPr>
        <w:t xml:space="preserve">         1.29    2020-06-23 [1] CRAN (R 4.0.2)</w:t>
      </w:r>
      <w:r>
        <w:br/>
      </w:r>
      <w:r>
        <w:rPr>
          <w:rStyle w:val="VerbatimChar"/>
        </w:rPr>
        <w:t xml:space="preserve">#&gt;  </w:t>
      </w:r>
      <w:proofErr w:type="spellStart"/>
      <w:r>
        <w:rPr>
          <w:rStyle w:val="VerbatimChar"/>
        </w:rPr>
        <w:t>magrittr</w:t>
      </w:r>
      <w:proofErr w:type="spellEnd"/>
      <w:r>
        <w:rPr>
          <w:rStyle w:val="VerbatimChar"/>
        </w:rPr>
        <w:t xml:space="preserve">      1.5     2014-11-22 [1] CRAN (R 4.0.2)</w:t>
      </w:r>
      <w:r>
        <w:br/>
      </w:r>
      <w:r>
        <w:rPr>
          <w:rStyle w:val="VerbatimChar"/>
        </w:rPr>
        <w:t xml:space="preserve">#&gt;  </w:t>
      </w:r>
      <w:proofErr w:type="spellStart"/>
      <w:r>
        <w:rPr>
          <w:rStyle w:val="VerbatimChar"/>
        </w:rPr>
        <w:t>memoise</w:t>
      </w:r>
      <w:proofErr w:type="spellEnd"/>
      <w:r>
        <w:rPr>
          <w:rStyle w:val="VerbatimChar"/>
        </w:rPr>
        <w:t xml:space="preserve">       1.1.0   2017-04-21 [1] CRAN (R 4.0.2)</w:t>
      </w:r>
      <w:r>
        <w:br/>
      </w:r>
      <w:r>
        <w:rPr>
          <w:rStyle w:val="VerbatimChar"/>
        </w:rPr>
        <w:t xml:space="preserve">#&gt;  </w:t>
      </w:r>
      <w:proofErr w:type="spellStart"/>
      <w:r>
        <w:rPr>
          <w:rStyle w:val="VerbatimChar"/>
        </w:rPr>
        <w:t>pkgbuild</w:t>
      </w:r>
      <w:proofErr w:type="spellEnd"/>
      <w:r>
        <w:rPr>
          <w:rStyle w:val="VerbatimChar"/>
        </w:rPr>
        <w:t xml:space="preserve">      1.0.8   2020-05-07 [1] CRAN (R 4.0.2)</w:t>
      </w:r>
      <w:r>
        <w:br/>
      </w:r>
      <w:r>
        <w:rPr>
          <w:rStyle w:val="VerbatimChar"/>
        </w:rPr>
        <w:t xml:space="preserve">#&gt;  </w:t>
      </w:r>
      <w:proofErr w:type="spellStart"/>
      <w:r>
        <w:rPr>
          <w:rStyle w:val="VerbatimChar"/>
        </w:rPr>
        <w:t>pkgload</w:t>
      </w:r>
      <w:proofErr w:type="spellEnd"/>
      <w:r>
        <w:rPr>
          <w:rStyle w:val="VerbatimChar"/>
        </w:rPr>
        <w:t xml:space="preserve">       1.1.0   2020-05-29 [1] CRAN (R 4.0.2)</w:t>
      </w:r>
      <w:r>
        <w:br/>
      </w:r>
      <w:r>
        <w:rPr>
          <w:rStyle w:val="VerbatimChar"/>
        </w:rPr>
        <w:t xml:space="preserve">#&gt;  </w:t>
      </w:r>
      <w:proofErr w:type="spellStart"/>
      <w:r>
        <w:rPr>
          <w:rStyle w:val="VerbatimChar"/>
        </w:rPr>
        <w:t>prettyunits</w:t>
      </w:r>
      <w:proofErr w:type="spellEnd"/>
      <w:r>
        <w:rPr>
          <w:rStyle w:val="VerbatimChar"/>
        </w:rPr>
        <w:t xml:space="preserve">   1.1.1   2020-01-24 [1] CRAN (R 4.0.2)</w:t>
      </w:r>
      <w:r>
        <w:br/>
      </w:r>
      <w:r>
        <w:rPr>
          <w:rStyle w:val="VerbatimChar"/>
        </w:rPr>
        <w:t xml:space="preserve">#&gt;  </w:t>
      </w:r>
      <w:proofErr w:type="spellStart"/>
      <w:r>
        <w:rPr>
          <w:rStyle w:val="VerbatimChar"/>
        </w:rPr>
        <w:t>processx</w:t>
      </w:r>
      <w:proofErr w:type="spellEnd"/>
      <w:r>
        <w:rPr>
          <w:rStyle w:val="VerbatimChar"/>
        </w:rPr>
        <w:t xml:space="preserve">      3.4.2   2020-02-09 [1] CRAN (R 4.0.2)</w:t>
      </w:r>
      <w:r>
        <w:br/>
      </w:r>
      <w:r>
        <w:rPr>
          <w:rStyle w:val="VerbatimChar"/>
        </w:rPr>
        <w:t xml:space="preserve">#&gt;  </w:t>
      </w:r>
      <w:proofErr w:type="spellStart"/>
      <w:r>
        <w:rPr>
          <w:rStyle w:val="VerbatimChar"/>
        </w:rPr>
        <w:t>ps</w:t>
      </w:r>
      <w:proofErr w:type="spellEnd"/>
      <w:r>
        <w:rPr>
          <w:rStyle w:val="VerbatimChar"/>
        </w:rPr>
        <w:t xml:space="preserve">            1.3.3   2020-05-08 [1] CRAN (R 4.0.2)</w:t>
      </w:r>
      <w:r>
        <w:br/>
      </w:r>
      <w:r>
        <w:rPr>
          <w:rStyle w:val="VerbatimChar"/>
        </w:rPr>
        <w:t>#&gt;  R6            2.4.1   2019-11-12 [1] CRAN (R 4.0.2)</w:t>
      </w:r>
      <w:r>
        <w:br/>
      </w:r>
      <w:r>
        <w:rPr>
          <w:rStyle w:val="VerbatimChar"/>
        </w:rPr>
        <w:t>#&gt;  remotes       2.1.1   2020-02-15 [1] CRAN (R 4.0.2)</w:t>
      </w:r>
      <w:r>
        <w:br/>
      </w:r>
      <w:r>
        <w:rPr>
          <w:rStyle w:val="VerbatimChar"/>
        </w:rPr>
        <w:t xml:space="preserve">#&gt;  </w:t>
      </w:r>
      <w:proofErr w:type="spellStart"/>
      <w:r>
        <w:rPr>
          <w:rStyle w:val="VerbatimChar"/>
        </w:rPr>
        <w:t>rlang</w:t>
      </w:r>
      <w:proofErr w:type="spellEnd"/>
      <w:r>
        <w:rPr>
          <w:rStyle w:val="VerbatimChar"/>
        </w:rPr>
        <w:t xml:space="preserve">         0.4.6   2020-05-02 [1] CRAN (R 4.0.2)</w:t>
      </w:r>
      <w:r>
        <w:br/>
      </w:r>
      <w:r>
        <w:rPr>
          <w:rStyle w:val="VerbatimChar"/>
        </w:rPr>
        <w:t xml:space="preserve">#&gt;  </w:t>
      </w:r>
      <w:proofErr w:type="spellStart"/>
      <w:r>
        <w:rPr>
          <w:rStyle w:val="VerbatimChar"/>
        </w:rPr>
        <w:t>rmarkdown</w:t>
      </w:r>
      <w:proofErr w:type="spellEnd"/>
      <w:r>
        <w:rPr>
          <w:rStyle w:val="VerbatimChar"/>
        </w:rPr>
        <w:t xml:space="preserve">     2.3     2020-06-18 [1] CRAN (R 4.0.2)</w:t>
      </w:r>
      <w:r>
        <w:br/>
      </w:r>
      <w:r>
        <w:rPr>
          <w:rStyle w:val="VerbatimChar"/>
        </w:rPr>
        <w:t xml:space="preserve">#&gt;  </w:t>
      </w:r>
      <w:proofErr w:type="spellStart"/>
      <w:r>
        <w:rPr>
          <w:rStyle w:val="VerbatimChar"/>
        </w:rPr>
        <w:t>rprojroot</w:t>
      </w:r>
      <w:proofErr w:type="spellEnd"/>
      <w:r>
        <w:rPr>
          <w:rStyle w:val="VerbatimChar"/>
        </w:rPr>
        <w:t xml:space="preserve">     1.3-2   2018-01-03 [1] CRAN (R 4.0.2)</w:t>
      </w:r>
      <w:r>
        <w:br/>
      </w:r>
      <w:r>
        <w:rPr>
          <w:rStyle w:val="VerbatimChar"/>
        </w:rPr>
        <w:t xml:space="preserve">#&gt;  </w:t>
      </w:r>
      <w:proofErr w:type="spellStart"/>
      <w:r>
        <w:rPr>
          <w:rStyle w:val="VerbatimChar"/>
        </w:rPr>
        <w:t>sessioninfo</w:t>
      </w:r>
      <w:proofErr w:type="spellEnd"/>
      <w:r>
        <w:rPr>
          <w:rStyle w:val="VerbatimChar"/>
        </w:rPr>
        <w:t xml:space="preserve">   1.1.1   2018-11-05 [1] CRAN (R 4.0.2)</w:t>
      </w:r>
      <w:r>
        <w:br/>
      </w:r>
      <w:r>
        <w:rPr>
          <w:rStyle w:val="VerbatimChar"/>
        </w:rPr>
        <w:lastRenderedPageBreak/>
        <w:t xml:space="preserve">#&gt;  </w:t>
      </w:r>
      <w:proofErr w:type="spellStart"/>
      <w:r>
        <w:rPr>
          <w:rStyle w:val="VerbatimChar"/>
        </w:rPr>
        <w:t>stringi</w:t>
      </w:r>
      <w:proofErr w:type="spellEnd"/>
      <w:r>
        <w:rPr>
          <w:rStyle w:val="VerbatimChar"/>
        </w:rPr>
        <w:t xml:space="preserve">       1.4.6   2020-02-17 [1] CRAN (R 4.0.0)</w:t>
      </w:r>
      <w:r>
        <w:br/>
      </w:r>
      <w:r>
        <w:rPr>
          <w:rStyle w:val="VerbatimChar"/>
        </w:rPr>
        <w:t xml:space="preserve">#&gt;  </w:t>
      </w:r>
      <w:proofErr w:type="spellStart"/>
      <w:r>
        <w:rPr>
          <w:rStyle w:val="VerbatimChar"/>
        </w:rPr>
        <w:t>stringr</w:t>
      </w:r>
      <w:proofErr w:type="spellEnd"/>
      <w:r>
        <w:rPr>
          <w:rStyle w:val="VerbatimChar"/>
        </w:rPr>
        <w:t xml:space="preserve">       1.4.0   2019-02-10 [1] CRAN (R 4.0.2)</w:t>
      </w:r>
      <w:r>
        <w:br/>
      </w:r>
      <w:r>
        <w:rPr>
          <w:rStyle w:val="VerbatimChar"/>
        </w:rPr>
        <w:t xml:space="preserve">#&gt;  </w:t>
      </w:r>
      <w:proofErr w:type="spellStart"/>
      <w:r>
        <w:rPr>
          <w:rStyle w:val="VerbatimChar"/>
        </w:rPr>
        <w:t>testthat</w:t>
      </w:r>
      <w:proofErr w:type="spellEnd"/>
      <w:r>
        <w:rPr>
          <w:rStyle w:val="VerbatimChar"/>
        </w:rPr>
        <w:t xml:space="preserve">      2.3.2   2020-03-02 [1] CRAN (R 4.0.2)</w:t>
      </w:r>
      <w:r>
        <w:br/>
      </w:r>
      <w:r>
        <w:rPr>
          <w:rStyle w:val="VerbatimChar"/>
        </w:rPr>
        <w:t xml:space="preserve">#&gt;  </w:t>
      </w:r>
      <w:proofErr w:type="spellStart"/>
      <w:r>
        <w:rPr>
          <w:rStyle w:val="VerbatimChar"/>
        </w:rPr>
        <w:t>usethis</w:t>
      </w:r>
      <w:proofErr w:type="spellEnd"/>
      <w:r>
        <w:rPr>
          <w:rStyle w:val="VerbatimChar"/>
        </w:rPr>
        <w:t xml:space="preserve">       1.6.1   2020-04-29 [1] CRAN (R 4.0.2)</w:t>
      </w:r>
      <w:r>
        <w:br/>
      </w:r>
      <w:r>
        <w:rPr>
          <w:rStyle w:val="VerbatimChar"/>
        </w:rPr>
        <w:t xml:space="preserve">#&gt;  </w:t>
      </w:r>
      <w:proofErr w:type="spellStart"/>
      <w:r>
        <w:rPr>
          <w:rStyle w:val="VerbatimChar"/>
        </w:rPr>
        <w:t>withr</w:t>
      </w:r>
      <w:proofErr w:type="spellEnd"/>
      <w:r>
        <w:rPr>
          <w:rStyle w:val="VerbatimChar"/>
        </w:rPr>
        <w:t xml:space="preserve">         2.2.0   2020-04-20 [1] CRAN (R 4.0.2)</w:t>
      </w:r>
      <w:r>
        <w:br/>
      </w:r>
      <w:r>
        <w:rPr>
          <w:rStyle w:val="VerbatimChar"/>
        </w:rPr>
        <w:t xml:space="preserve">#&gt;  </w:t>
      </w:r>
      <w:proofErr w:type="spellStart"/>
      <w:r>
        <w:rPr>
          <w:rStyle w:val="VerbatimChar"/>
        </w:rPr>
        <w:t>xfun</w:t>
      </w:r>
      <w:proofErr w:type="spellEnd"/>
      <w:r>
        <w:rPr>
          <w:rStyle w:val="VerbatimChar"/>
        </w:rPr>
        <w:t xml:space="preserve">          0.15    2020-06-21 [1] CRAN (R 4.0.2)</w:t>
      </w:r>
      <w:r>
        <w:br/>
      </w:r>
      <w:r>
        <w:rPr>
          <w:rStyle w:val="VerbatimChar"/>
        </w:rPr>
        <w:t xml:space="preserve">#&gt;  </w:t>
      </w:r>
      <w:proofErr w:type="spellStart"/>
      <w:r>
        <w:rPr>
          <w:rStyle w:val="VerbatimChar"/>
        </w:rPr>
        <w:t>yaml</w:t>
      </w:r>
      <w:proofErr w:type="spellEnd"/>
      <w:r>
        <w:rPr>
          <w:rStyle w:val="VerbatimChar"/>
        </w:rPr>
        <w:t xml:space="preserve">          2.2.1   2020-02-01 [1] CRAN (R 4.0.0)</w:t>
      </w:r>
      <w:r>
        <w:br/>
      </w:r>
      <w:r>
        <w:rPr>
          <w:rStyle w:val="VerbatimChar"/>
        </w:rPr>
        <w:t xml:space="preserve">#&gt; </w:t>
      </w:r>
      <w:r>
        <w:br/>
      </w:r>
      <w:r>
        <w:rPr>
          <w:rStyle w:val="VerbatimChar"/>
        </w:rPr>
        <w:t>#&gt; [1] C:/Users/jan/Documents/R/win-library/4.0</w:t>
      </w:r>
      <w:r>
        <w:br/>
      </w:r>
      <w:r>
        <w:rPr>
          <w:rStyle w:val="VerbatimChar"/>
        </w:rPr>
        <w:t>#&gt; [2] C:/Program Files/R/R-4.0.2/library</w:t>
      </w:r>
    </w:p>
    <w:p w14:paraId="79973551" w14:textId="77777777" w:rsidR="002E6997" w:rsidRDefault="007B6743">
      <w:pPr>
        <w:pStyle w:val="FirstParagraph"/>
      </w:pPr>
      <w:r>
        <w:t>The current Git commit details are:</w:t>
      </w:r>
    </w:p>
    <w:p w14:paraId="38E565FA" w14:textId="77777777" w:rsidR="002E6997" w:rsidRDefault="007B6743">
      <w:pPr>
        <w:pStyle w:val="SourceCode"/>
      </w:pPr>
      <w:r>
        <w:rPr>
          <w:rStyle w:val="VerbatimChar"/>
        </w:rPr>
        <w:t>#&gt; Local:    master D:/owncloud/git_efforts/EFForTS-ABM</w:t>
      </w:r>
      <w:r>
        <w:br/>
      </w:r>
      <w:r>
        <w:rPr>
          <w:rStyle w:val="VerbatimChar"/>
        </w:rPr>
        <w:t>#&gt; Remote:   master @ origin (https://github.com/EFForTS-B10/EFForTS-ABM.git)</w:t>
      </w:r>
      <w:r>
        <w:br/>
      </w:r>
      <w:r>
        <w:rPr>
          <w:rStyle w:val="VerbatimChar"/>
        </w:rPr>
        <w:t xml:space="preserve">#&gt; Head:  </w:t>
      </w:r>
      <w:proofErr w:type="gramStart"/>
      <w:r>
        <w:rPr>
          <w:rStyle w:val="VerbatimChar"/>
        </w:rPr>
        <w:t xml:space="preserve">   [</w:t>
      </w:r>
      <w:proofErr w:type="gramEnd"/>
      <w:r>
        <w:rPr>
          <w:rStyle w:val="VerbatimChar"/>
        </w:rPr>
        <w:t>700ae92] 2020-09-01: :sparkles: added landmarket_04 analysis</w:t>
      </w:r>
    </w:p>
    <w:sectPr w:rsidR="002E6997"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Kerstin" w:date="2020-09-30T15:16:00Z" w:initials="KW">
    <w:p w14:paraId="7889A7EA" w14:textId="7A737FE3" w:rsidR="0023076F" w:rsidRPr="00E76E3C" w:rsidRDefault="0023076F">
      <w:pPr>
        <w:pStyle w:val="CommentText"/>
        <w:rPr>
          <w:lang w:val="de-DE"/>
        </w:rPr>
      </w:pPr>
      <w:r>
        <w:rPr>
          <w:rStyle w:val="CommentReference"/>
        </w:rPr>
        <w:annotationRef/>
      </w:r>
      <w:r w:rsidRPr="00E76E3C">
        <w:rPr>
          <w:lang w:val="de-DE"/>
        </w:rPr>
        <w:t>Wieso 5?</w:t>
      </w:r>
    </w:p>
  </w:comment>
  <w:comment w:id="12" w:author="Kerstin" w:date="2020-09-30T17:16:00Z" w:initials="KW">
    <w:p w14:paraId="0874AB39" w14:textId="52C25162" w:rsidR="00597B55" w:rsidRPr="00597B55" w:rsidRDefault="00597B55" w:rsidP="00597B55">
      <w:pPr>
        <w:pStyle w:val="CommentText"/>
        <w:rPr>
          <w:lang w:val="de-DE"/>
        </w:rPr>
      </w:pPr>
      <w:r>
        <w:rPr>
          <w:rStyle w:val="CommentReference"/>
        </w:rPr>
        <w:annotationRef/>
      </w:r>
      <w:r>
        <w:rPr>
          <w:rStyle w:val="CommentReference"/>
        </w:rPr>
        <w:annotationRef/>
      </w:r>
      <w:r w:rsidRPr="00597B55">
        <w:rPr>
          <w:lang w:val="de-DE"/>
        </w:rPr>
        <w:t>Wo sehe ich das?</w:t>
      </w:r>
    </w:p>
    <w:p w14:paraId="057CE524" w14:textId="236F5518" w:rsidR="00597B55" w:rsidRPr="00597B55" w:rsidRDefault="00597B55">
      <w:pPr>
        <w:pStyle w:val="CommentTex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89A7EA" w15:done="0"/>
  <w15:commentEx w15:paraId="057CE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9A7EA" w16cid:durableId="232168AD"/>
  <w16cid:commentId w16cid:paraId="057CE524" w16cid:durableId="232168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138DA" w14:textId="77777777" w:rsidR="00A6538A" w:rsidRDefault="00A6538A">
      <w:pPr>
        <w:spacing w:after="0"/>
      </w:pPr>
      <w:r>
        <w:separator/>
      </w:r>
    </w:p>
  </w:endnote>
  <w:endnote w:type="continuationSeparator" w:id="0">
    <w:p w14:paraId="5C774113" w14:textId="77777777" w:rsidR="00A6538A" w:rsidRDefault="00A65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11876" w14:textId="77777777" w:rsidR="00A6538A" w:rsidRDefault="00A6538A">
      <w:r>
        <w:separator/>
      </w:r>
    </w:p>
  </w:footnote>
  <w:footnote w:type="continuationSeparator" w:id="0">
    <w:p w14:paraId="085A8D91" w14:textId="77777777" w:rsidR="00A6538A" w:rsidRDefault="00A6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1D687B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2C1AE401"/>
    <w:multiLevelType w:val="multilevel"/>
    <w:tmpl w:val="1C5C5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rstin">
    <w15:presenceInfo w15:providerId="None" w15:userId="Kerstin"/>
  </w15:person>
  <w15:person w15:author="Jan Salecker">
    <w15:presenceInfo w15:providerId="None" w15:userId="Jan Sale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5C80"/>
    <w:rsid w:val="00115594"/>
    <w:rsid w:val="00140166"/>
    <w:rsid w:val="0023076F"/>
    <w:rsid w:val="00245C1C"/>
    <w:rsid w:val="002E6997"/>
    <w:rsid w:val="00393DCC"/>
    <w:rsid w:val="004456DD"/>
    <w:rsid w:val="00446F2C"/>
    <w:rsid w:val="00461692"/>
    <w:rsid w:val="004E29B3"/>
    <w:rsid w:val="00590D07"/>
    <w:rsid w:val="00597B55"/>
    <w:rsid w:val="005C2298"/>
    <w:rsid w:val="00764E93"/>
    <w:rsid w:val="007714AB"/>
    <w:rsid w:val="00784D58"/>
    <w:rsid w:val="007B6743"/>
    <w:rsid w:val="008D6863"/>
    <w:rsid w:val="00910105"/>
    <w:rsid w:val="00997730"/>
    <w:rsid w:val="00A6538A"/>
    <w:rsid w:val="00A73903"/>
    <w:rsid w:val="00B62186"/>
    <w:rsid w:val="00B6344B"/>
    <w:rsid w:val="00B6474C"/>
    <w:rsid w:val="00B86B75"/>
    <w:rsid w:val="00BC48D5"/>
    <w:rsid w:val="00C36279"/>
    <w:rsid w:val="00C5192B"/>
    <w:rsid w:val="00CE74C6"/>
    <w:rsid w:val="00D9443F"/>
    <w:rsid w:val="00DB22CB"/>
    <w:rsid w:val="00E06AC1"/>
    <w:rsid w:val="00E315A3"/>
    <w:rsid w:val="00E76E3C"/>
    <w:rsid w:val="00EA5F56"/>
    <w:rsid w:val="00FA223C"/>
    <w:rsid w:val="00FA5998"/>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F5FF"/>
  <w15:docId w15:val="{F608882E-0C97-4F88-8729-480F4B8B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CommentReference">
    <w:name w:val="annotation reference"/>
    <w:basedOn w:val="DefaultParagraphFont"/>
    <w:semiHidden/>
    <w:unhideWhenUsed/>
    <w:rsid w:val="007714AB"/>
    <w:rPr>
      <w:sz w:val="16"/>
      <w:szCs w:val="16"/>
    </w:rPr>
  </w:style>
  <w:style w:type="paragraph" w:styleId="CommentText">
    <w:name w:val="annotation text"/>
    <w:basedOn w:val="Normal"/>
    <w:link w:val="CommentTextChar"/>
    <w:semiHidden/>
    <w:unhideWhenUsed/>
    <w:rsid w:val="007714AB"/>
    <w:rPr>
      <w:sz w:val="20"/>
      <w:szCs w:val="20"/>
    </w:rPr>
  </w:style>
  <w:style w:type="character" w:customStyle="1" w:styleId="CommentTextChar">
    <w:name w:val="Comment Text Char"/>
    <w:basedOn w:val="DefaultParagraphFont"/>
    <w:link w:val="CommentText"/>
    <w:semiHidden/>
    <w:rsid w:val="007714AB"/>
    <w:rPr>
      <w:sz w:val="20"/>
      <w:szCs w:val="20"/>
    </w:rPr>
  </w:style>
  <w:style w:type="paragraph" w:styleId="CommentSubject">
    <w:name w:val="annotation subject"/>
    <w:basedOn w:val="CommentText"/>
    <w:next w:val="CommentText"/>
    <w:link w:val="CommentSubjectChar"/>
    <w:semiHidden/>
    <w:unhideWhenUsed/>
    <w:rsid w:val="007714AB"/>
    <w:rPr>
      <w:b/>
      <w:bCs/>
    </w:rPr>
  </w:style>
  <w:style w:type="character" w:customStyle="1" w:styleId="CommentSubjectChar">
    <w:name w:val="Comment Subject Char"/>
    <w:basedOn w:val="CommentTextChar"/>
    <w:link w:val="CommentSubject"/>
    <w:semiHidden/>
    <w:rsid w:val="007714AB"/>
    <w:rPr>
      <w:b/>
      <w:bCs/>
      <w:sz w:val="20"/>
      <w:szCs w:val="20"/>
    </w:rPr>
  </w:style>
  <w:style w:type="paragraph" w:styleId="BalloonText">
    <w:name w:val="Balloon Text"/>
    <w:basedOn w:val="Normal"/>
    <w:link w:val="BalloonTextChar"/>
    <w:semiHidden/>
    <w:unhideWhenUsed/>
    <w:rsid w:val="007714A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1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aleck@gwdg.de" TargetMode="External"/><Relationship Id="rId13" Type="http://schemas.openxmlformats.org/officeDocument/2006/relationships/image" Target="media/image2.png"/><Relationship Id="rId18" Type="http://schemas.openxmlformats.org/officeDocument/2006/relationships/hyperlink" Target="https://doi.org/10.1111/brv.122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371/journal.pone.0222949" TargetMode="External"/><Relationship Id="rId7" Type="http://schemas.openxmlformats.org/officeDocument/2006/relationships/hyperlink" Target="mailto:jsaleck@gwdg.de" TargetMode="External"/><Relationship Id="rId12" Type="http://schemas.openxmlformats.org/officeDocument/2006/relationships/image" Target="media/image1.png"/><Relationship Id="rId17" Type="http://schemas.openxmlformats.org/officeDocument/2006/relationships/hyperlink" Target="https://doi.org/10.1371/journal.pone.0190506"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16/j.ecolmodel.2011.07.010" TargetMode="External"/><Relationship Id="rId20" Type="http://schemas.openxmlformats.org/officeDocument/2006/relationships/hyperlink" Target="https://doi.org/10.1016/j.biocon.2015.01.028"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8564/jasss.3423" TargetMode="External"/><Relationship Id="rId10" Type="http://schemas.microsoft.com/office/2011/relationships/commentsExtended" Target="commentsExtended.xml"/><Relationship Id="rId19" Type="http://schemas.openxmlformats.org/officeDocument/2006/relationships/hyperlink" Target="https://doi.org/10.1038/s41467-020-15013-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doi.org/10.1111/2041-210X.13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3607</Words>
  <Characters>20563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Key interactions between crop prices and labor costs: a smallholder simulation study with EFForTS-ABM</vt:lpstr>
    </vt:vector>
  </TitlesOfParts>
  <Company>University of Wollongong</Company>
  <LinksUpToDate>false</LinksUpToDate>
  <CharactersWithSpaces>24122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Julia Henzler1, and Kerstin Wiegand1</dc:creator>
  <cp:keywords/>
  <cp:lastModifiedBy>Jan Salecker</cp:lastModifiedBy>
  <cp:revision>18</cp:revision>
  <dcterms:created xsi:type="dcterms:W3CDTF">2020-09-28T11:29:00Z</dcterms:created>
  <dcterms:modified xsi:type="dcterms:W3CDTF">2020-10-02T08:56:00Z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28 September, 2020</vt:lpwstr>
  </property>
  <property fmtid="{D5CDD505-2E9C-101B-9397-08002B2CF9AE}" pid="6" name="highlights">
    <vt:lpwstr>These are the highlights.</vt:lpwstr>
  </property>
  <property fmtid="{D5CDD505-2E9C-101B-9397-08002B2CF9AE}" pid="7" name="output">
    <vt:lpwstr/>
  </property>
</Properties>
</file>